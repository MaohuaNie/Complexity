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5BB4D" w14:textId="77777777" w:rsidR="00704889" w:rsidRPr="00F1497D" w:rsidRDefault="008F6EFC" w:rsidP="00FA49F1">
      <w:pPr>
        <w:pStyle w:val="Heading1"/>
        <w:rPr>
          <w:rFonts w:cs="Times New Roman"/>
        </w:rPr>
      </w:pPr>
      <w:r w:rsidRPr="00F1497D">
        <w:rPr>
          <w:rFonts w:cs="Times New Roman"/>
        </w:rPr>
        <w:t>Title</w:t>
      </w:r>
    </w:p>
    <w:p w14:paraId="69BF5B47" w14:textId="77777777" w:rsidR="00FA49F1" w:rsidRPr="00F1497D" w:rsidRDefault="00FA49F1">
      <w:pPr>
        <w:rPr>
          <w:rFonts w:ascii="Times New Roman" w:hAnsi="Times New Roman" w:cs="Times New Roman"/>
          <w:b/>
          <w:bCs/>
          <w:color w:val="263947"/>
          <w:shd w:val="clear" w:color="auto" w:fill="FFFFFF"/>
        </w:rPr>
      </w:pPr>
    </w:p>
    <w:p w14:paraId="6D1D989E" w14:textId="77777777" w:rsidR="008F6EFC" w:rsidRPr="00F1497D" w:rsidRDefault="008F6EFC">
      <w:pPr>
        <w:rPr>
          <w:rFonts w:ascii="Times New Roman" w:hAnsi="Times New Roman" w:cs="Times New Roman"/>
          <w:lang w:val="en-US"/>
          <w:rPrChange w:id="0" w:author="Maohua Nie" w:date="2023-12-04T15:57:00Z">
            <w:rPr>
              <w:rFonts w:ascii="Times New Roman" w:hAnsi="Times New Roman" w:cs="Times New Roman"/>
              <w:color w:val="263947"/>
              <w:shd w:val="clear" w:color="auto" w:fill="FFFFFF"/>
            </w:rPr>
          </w:rPrChange>
        </w:rPr>
      </w:pPr>
      <w:r w:rsidRPr="00F1497D">
        <w:rPr>
          <w:rFonts w:ascii="Times New Roman" w:hAnsi="Times New Roman" w:cs="Times New Roman"/>
          <w:lang w:val="en-US"/>
          <w:rPrChange w:id="1" w:author="Maohua Nie" w:date="2023-12-04T15:57:00Z">
            <w:rPr>
              <w:rFonts w:ascii="Times New Roman" w:hAnsi="Times New Roman" w:cs="Times New Roman"/>
              <w:color w:val="263947"/>
              <w:shd w:val="clear" w:color="auto" w:fill="FFFFFF"/>
            </w:rPr>
          </w:rPrChange>
        </w:rPr>
        <w:t>Analyzing the Impact of Choice Complexity on Personal Risk Choices</w:t>
      </w:r>
    </w:p>
    <w:p w14:paraId="2374DFD5" w14:textId="77777777" w:rsidR="00FA49F1" w:rsidRPr="00F1497D" w:rsidRDefault="008F6EFC" w:rsidP="00FA49F1">
      <w:pPr>
        <w:pStyle w:val="Heading2"/>
      </w:pPr>
      <w:r w:rsidRPr="00F1497D">
        <w:t>Description</w:t>
      </w:r>
    </w:p>
    <w:p w14:paraId="55BBC0B9" w14:textId="77777777" w:rsidR="00FA49F1" w:rsidRPr="00F1497D" w:rsidRDefault="008F6EFC">
      <w:pPr>
        <w:rPr>
          <w:rFonts w:ascii="Times New Roman" w:hAnsi="Times New Roman" w:cs="Times New Roman"/>
          <w:lang w:val="en-US"/>
          <w:rPrChange w:id="2" w:author="Maohua Nie" w:date="2023-12-04T15:56:00Z">
            <w:rPr>
              <w:rFonts w:ascii="Times New Roman" w:hAnsi="Times New Roman" w:cs="Times New Roman"/>
              <w:color w:val="263947"/>
              <w:shd w:val="clear" w:color="auto" w:fill="FFFFFF"/>
            </w:rPr>
          </w:rPrChange>
        </w:rPr>
      </w:pPr>
      <w:r w:rsidRPr="00F1497D">
        <w:rPr>
          <w:rFonts w:ascii="Times New Roman" w:hAnsi="Times New Roman" w:cs="Times New Roman"/>
          <w:lang w:val="en-US"/>
          <w:rPrChange w:id="3" w:author="Maohua Nie" w:date="2023-12-04T15:56:00Z">
            <w:rPr>
              <w:rFonts w:ascii="Times New Roman" w:hAnsi="Times New Roman" w:cs="Times New Roman"/>
              <w:color w:val="263947"/>
              <w:shd w:val="clear" w:color="auto" w:fill="FFFFFF"/>
            </w:rPr>
          </w:rPrChange>
        </w:rPr>
        <w:t>Individuals make numerous decisions on a daily basis</w:t>
      </w:r>
      <w:del w:id="4" w:author="Microsoft Office User" w:date="2023-12-04T09:21:00Z">
        <w:r w:rsidRPr="00F1497D" w:rsidDel="00647C47">
          <w:rPr>
            <w:rFonts w:ascii="Times New Roman" w:hAnsi="Times New Roman" w:cs="Times New Roman"/>
            <w:lang w:val="en-US"/>
            <w:rPrChange w:id="5" w:author="Maohua Nie" w:date="2023-12-04T15:56:00Z">
              <w:rPr>
                <w:rFonts w:ascii="Times New Roman" w:hAnsi="Times New Roman" w:cs="Times New Roman"/>
                <w:color w:val="263947"/>
                <w:shd w:val="clear" w:color="auto" w:fill="FFFFFF"/>
              </w:rPr>
            </w:rPrChange>
          </w:rPr>
          <w:delText>, but often lack the ability to make optimal choices</w:delText>
        </w:r>
      </w:del>
      <w:ins w:id="6" w:author="Microsoft Office User" w:date="2023-12-04T09:21:00Z">
        <w:r w:rsidR="00647C47" w:rsidRPr="00F1497D">
          <w:rPr>
            <w:rFonts w:ascii="Times New Roman" w:hAnsi="Times New Roman" w:cs="Times New Roman"/>
            <w:lang w:val="en-US"/>
            <w:rPrChange w:id="7" w:author="Maohua Nie" w:date="2023-12-04T15:56:00Z">
              <w:rPr>
                <w:rFonts w:ascii="Times New Roman" w:hAnsi="Times New Roman" w:cs="Times New Roman"/>
                <w:color w:val="263947"/>
                <w:shd w:val="clear" w:color="auto" w:fill="FFFFFF"/>
                <w:lang w:val="de-CH"/>
              </w:rPr>
            </w:rPrChange>
          </w:rPr>
          <w:t>.</w:t>
        </w:r>
        <w:r w:rsidR="00647C47" w:rsidRPr="00F1497D">
          <w:rPr>
            <w:rFonts w:ascii="Times New Roman" w:hAnsi="Times New Roman" w:cs="Times New Roman"/>
            <w:lang w:val="en-US"/>
            <w:rPrChange w:id="8" w:author="Maohua Nie" w:date="2023-12-04T15:56:00Z">
              <w:rPr>
                <w:rFonts w:ascii="Times New Roman" w:hAnsi="Times New Roman" w:cs="Times New Roman"/>
                <w:color w:val="263947"/>
                <w:shd w:val="clear" w:color="auto" w:fill="FFFFFF"/>
                <w:lang w:val="en-US"/>
              </w:rPr>
            </w:rPrChange>
          </w:rPr>
          <w:t xml:space="preserve"> Many of these decisions are based on a high </w:t>
        </w:r>
      </w:ins>
      <w:ins w:id="9" w:author="Microsoft Office User" w:date="2023-12-04T09:22:00Z">
        <w:r w:rsidR="00647C47" w:rsidRPr="00F1497D">
          <w:rPr>
            <w:rFonts w:ascii="Times New Roman" w:hAnsi="Times New Roman" w:cs="Times New Roman"/>
            <w:lang w:val="en-US"/>
            <w:rPrChange w:id="10" w:author="Maohua Nie" w:date="2023-12-04T15:56:00Z">
              <w:rPr>
                <w:rFonts w:ascii="Times New Roman" w:hAnsi="Times New Roman" w:cs="Times New Roman"/>
                <w:color w:val="263947"/>
                <w:shd w:val="clear" w:color="auto" w:fill="FFFFFF"/>
                <w:lang w:val="en-US"/>
              </w:rPr>
            </w:rPrChange>
          </w:rPr>
          <w:t xml:space="preserve">amount </w:t>
        </w:r>
      </w:ins>
      <w:del w:id="11" w:author="Microsoft Office User" w:date="2023-12-04T09:21:00Z">
        <w:r w:rsidRPr="00F1497D" w:rsidDel="00647C47">
          <w:rPr>
            <w:rFonts w:ascii="Times New Roman" w:hAnsi="Times New Roman" w:cs="Times New Roman"/>
            <w:lang w:val="en-US"/>
            <w:rPrChange w:id="12" w:author="Maohua Nie" w:date="2023-12-04T15:56:00Z">
              <w:rPr>
                <w:rFonts w:ascii="Times New Roman" w:hAnsi="Times New Roman" w:cs="Times New Roman"/>
                <w:color w:val="263947"/>
                <w:shd w:val="clear" w:color="auto" w:fill="FFFFFF"/>
              </w:rPr>
            </w:rPrChange>
          </w:rPr>
          <w:delText xml:space="preserve"> due to the overwhelming amount </w:delText>
        </w:r>
      </w:del>
      <w:r w:rsidRPr="00F1497D">
        <w:rPr>
          <w:rFonts w:ascii="Times New Roman" w:hAnsi="Times New Roman" w:cs="Times New Roman"/>
          <w:lang w:val="en-US"/>
          <w:rPrChange w:id="13" w:author="Maohua Nie" w:date="2023-12-04T15:56:00Z">
            <w:rPr>
              <w:rFonts w:ascii="Times New Roman" w:hAnsi="Times New Roman" w:cs="Times New Roman"/>
              <w:color w:val="263947"/>
              <w:shd w:val="clear" w:color="auto" w:fill="FFFFFF"/>
            </w:rPr>
          </w:rPrChange>
        </w:rPr>
        <w:t xml:space="preserve">of information </w:t>
      </w:r>
      <w:del w:id="14" w:author="Microsoft Office User" w:date="2023-12-04T09:21:00Z">
        <w:r w:rsidRPr="00F1497D" w:rsidDel="00647C47">
          <w:rPr>
            <w:rFonts w:ascii="Times New Roman" w:hAnsi="Times New Roman" w:cs="Times New Roman"/>
            <w:lang w:val="en-US"/>
            <w:rPrChange w:id="15" w:author="Maohua Nie" w:date="2023-12-04T15:56:00Z">
              <w:rPr>
                <w:rFonts w:ascii="Times New Roman" w:hAnsi="Times New Roman" w:cs="Times New Roman"/>
                <w:color w:val="263947"/>
                <w:shd w:val="clear" w:color="auto" w:fill="FFFFFF"/>
              </w:rPr>
            </w:rPrChange>
          </w:rPr>
          <w:delText>they must process</w:delText>
        </w:r>
      </w:del>
      <w:ins w:id="16" w:author="Microsoft Office User" w:date="2023-12-04T09:21:00Z">
        <w:r w:rsidR="00647C47" w:rsidRPr="00F1497D">
          <w:rPr>
            <w:rFonts w:ascii="Times New Roman" w:hAnsi="Times New Roman" w:cs="Times New Roman"/>
            <w:lang w:val="en-US"/>
            <w:rPrChange w:id="17" w:author="Maohua Nie" w:date="2023-12-04T15:56:00Z">
              <w:rPr>
                <w:rFonts w:ascii="Times New Roman" w:hAnsi="Times New Roman" w:cs="Times New Roman"/>
                <w:color w:val="263947"/>
                <w:shd w:val="clear" w:color="auto" w:fill="FFFFFF"/>
                <w:lang w:val="de-CH"/>
              </w:rPr>
            </w:rPrChange>
          </w:rPr>
          <w:t>that must be processed in order</w:t>
        </w:r>
        <w:r w:rsidR="00647C47" w:rsidRPr="00F1497D">
          <w:rPr>
            <w:rFonts w:ascii="Times New Roman" w:hAnsi="Times New Roman" w:cs="Times New Roman"/>
            <w:lang w:val="en-US"/>
            <w:rPrChange w:id="18" w:author="Maohua Nie" w:date="2023-12-04T15:56:00Z">
              <w:rPr>
                <w:rFonts w:ascii="Times New Roman" w:hAnsi="Times New Roman" w:cs="Times New Roman"/>
                <w:color w:val="263947"/>
                <w:shd w:val="clear" w:color="auto" w:fill="FFFFFF"/>
                <w:lang w:val="en-US"/>
              </w:rPr>
            </w:rPrChange>
          </w:rPr>
          <w:t xml:space="preserve"> to make a good decision</w:t>
        </w:r>
      </w:ins>
      <w:r w:rsidRPr="00F1497D">
        <w:rPr>
          <w:rFonts w:ascii="Times New Roman" w:hAnsi="Times New Roman" w:cs="Times New Roman"/>
          <w:lang w:val="en-US"/>
          <w:rPrChange w:id="19" w:author="Maohua Nie" w:date="2023-12-04T15:56:00Z">
            <w:rPr>
              <w:rFonts w:ascii="Times New Roman" w:hAnsi="Times New Roman" w:cs="Times New Roman"/>
              <w:color w:val="263947"/>
              <w:shd w:val="clear" w:color="auto" w:fill="FFFFFF"/>
            </w:rPr>
          </w:rPrChange>
        </w:rPr>
        <w:t>.</w:t>
      </w:r>
      <w:ins w:id="20" w:author="Microsoft Office User" w:date="2023-12-04T09:22:00Z">
        <w:r w:rsidR="00647C47" w:rsidRPr="00F1497D">
          <w:rPr>
            <w:rFonts w:ascii="Times New Roman" w:hAnsi="Times New Roman" w:cs="Times New Roman"/>
            <w:lang w:val="en-US"/>
            <w:rPrChange w:id="21" w:author="Maohua Nie" w:date="2023-12-04T15:56:00Z">
              <w:rPr>
                <w:rFonts w:ascii="Times New Roman" w:hAnsi="Times New Roman" w:cs="Times New Roman"/>
                <w:color w:val="263947"/>
                <w:shd w:val="clear" w:color="auto" w:fill="FFFFFF"/>
                <w:lang w:val="de-CH"/>
              </w:rPr>
            </w:rPrChange>
          </w:rPr>
          <w:t xml:space="preserve"> </w:t>
        </w:r>
        <w:r w:rsidR="00647C47" w:rsidRPr="00F1497D">
          <w:rPr>
            <w:rFonts w:ascii="Times New Roman" w:hAnsi="Times New Roman" w:cs="Times New Roman"/>
            <w:lang w:val="en-US"/>
            <w:rPrChange w:id="22" w:author="Maohua Nie" w:date="2023-12-04T15:56:00Z">
              <w:rPr>
                <w:rFonts w:ascii="Times New Roman" w:hAnsi="Times New Roman" w:cs="Times New Roman"/>
                <w:color w:val="263947"/>
                <w:shd w:val="clear" w:color="auto" w:fill="FFFFFF"/>
                <w:lang w:val="en-US"/>
              </w:rPr>
            </w:rPrChange>
          </w:rPr>
          <w:t xml:space="preserve">Due to imprecisions in the processing of this information, decisions can be noisy and </w:t>
        </w:r>
      </w:ins>
      <w:ins w:id="23" w:author="Microsoft Office User" w:date="2023-12-04T09:23:00Z">
        <w:r w:rsidR="00647C47" w:rsidRPr="00F1497D">
          <w:rPr>
            <w:rFonts w:ascii="Times New Roman" w:hAnsi="Times New Roman" w:cs="Times New Roman"/>
            <w:lang w:val="en-US"/>
            <w:rPrChange w:id="24" w:author="Maohua Nie" w:date="2023-12-04T15:56:00Z">
              <w:rPr>
                <w:rFonts w:ascii="Times New Roman" w:hAnsi="Times New Roman" w:cs="Times New Roman"/>
                <w:color w:val="263947"/>
                <w:shd w:val="clear" w:color="auto" w:fill="FFFFFF"/>
                <w:lang w:val="en-US"/>
              </w:rPr>
            </w:rPrChange>
          </w:rPr>
          <w:t>can fail to maximize expected utility. Here, we want to examine how the complexity of the choice environment as the amount of information that need to be processed affects decision making under risk.</w:t>
        </w:r>
      </w:ins>
      <w:r w:rsidRPr="00F1497D">
        <w:rPr>
          <w:rFonts w:ascii="Times New Roman" w:hAnsi="Times New Roman" w:cs="Times New Roman"/>
          <w:lang w:val="en-US"/>
          <w:rPrChange w:id="25" w:author="Maohua Nie" w:date="2023-12-04T15:56:00Z">
            <w:rPr>
              <w:rFonts w:ascii="Times New Roman" w:hAnsi="Times New Roman" w:cs="Times New Roman"/>
              <w:color w:val="263947"/>
              <w:shd w:val="clear" w:color="auto" w:fill="FFFFFF"/>
            </w:rPr>
          </w:rPrChange>
        </w:rPr>
        <w:t xml:space="preserve"> </w:t>
      </w:r>
      <w:ins w:id="26" w:author="Microsoft Office User" w:date="2023-12-04T09:25:00Z">
        <w:r w:rsidR="00875A55" w:rsidRPr="00F1497D">
          <w:rPr>
            <w:rFonts w:ascii="Times New Roman" w:hAnsi="Times New Roman" w:cs="Times New Roman"/>
            <w:lang w:val="en-US"/>
            <w:rPrChange w:id="27" w:author="Maohua Nie" w:date="2023-12-04T15:56:00Z">
              <w:rPr>
                <w:rFonts w:ascii="Times New Roman" w:hAnsi="Times New Roman" w:cs="Times New Roman"/>
                <w:color w:val="263947"/>
                <w:shd w:val="clear" w:color="auto" w:fill="FFFFFF"/>
                <w:lang w:val="de-CH"/>
              </w:rPr>
            </w:rPrChange>
          </w:rPr>
          <w:t>Based on previous res</w:t>
        </w:r>
        <w:r w:rsidR="00875A55" w:rsidRPr="00F1497D">
          <w:rPr>
            <w:rFonts w:ascii="Times New Roman" w:hAnsi="Times New Roman" w:cs="Times New Roman"/>
            <w:lang w:val="en-US"/>
            <w:rPrChange w:id="28" w:author="Maohua Nie" w:date="2023-12-04T15:56:00Z">
              <w:rPr>
                <w:rFonts w:ascii="Times New Roman" w:hAnsi="Times New Roman" w:cs="Times New Roman"/>
                <w:color w:val="263947"/>
                <w:shd w:val="clear" w:color="auto" w:fill="FFFFFF"/>
                <w:lang w:val="en-US"/>
              </w:rPr>
            </w:rPrChange>
          </w:rPr>
          <w:t xml:space="preserve">earch, </w:t>
        </w:r>
      </w:ins>
      <w:del w:id="29" w:author="Microsoft Office User" w:date="2023-12-04T09:24:00Z">
        <w:r w:rsidRPr="00F1497D" w:rsidDel="00647C47">
          <w:rPr>
            <w:rFonts w:ascii="Times New Roman" w:hAnsi="Times New Roman" w:cs="Times New Roman"/>
            <w:lang w:val="en-US"/>
            <w:rPrChange w:id="30" w:author="Maohua Nie" w:date="2023-12-04T15:56:00Z">
              <w:rPr>
                <w:rFonts w:ascii="Times New Roman" w:hAnsi="Times New Roman" w:cs="Times New Roman"/>
                <w:color w:val="263947"/>
                <w:shd w:val="clear" w:color="auto" w:fill="FFFFFF"/>
              </w:rPr>
            </w:rPrChange>
          </w:rPr>
          <w:delText>As cognitive misers,</w:delText>
        </w:r>
      </w:del>
      <w:ins w:id="31" w:author="Microsoft Office User" w:date="2023-12-04T09:25:00Z">
        <w:r w:rsidR="00875A55" w:rsidRPr="00F1497D">
          <w:rPr>
            <w:rFonts w:ascii="Times New Roman" w:hAnsi="Times New Roman" w:cs="Times New Roman"/>
            <w:lang w:val="en-US"/>
            <w:rPrChange w:id="32" w:author="Maohua Nie" w:date="2023-12-04T15:56:00Z">
              <w:rPr>
                <w:rFonts w:ascii="Times New Roman" w:hAnsi="Times New Roman" w:cs="Times New Roman"/>
                <w:color w:val="263947"/>
                <w:shd w:val="clear" w:color="auto" w:fill="FFFFFF"/>
                <w:lang w:val="de-CH"/>
              </w:rPr>
            </w:rPrChange>
          </w:rPr>
          <w:t>o</w:t>
        </w:r>
      </w:ins>
      <w:ins w:id="33" w:author="Microsoft Office User" w:date="2023-12-04T09:24:00Z">
        <w:r w:rsidR="00647C47" w:rsidRPr="00F1497D">
          <w:rPr>
            <w:rFonts w:ascii="Times New Roman" w:hAnsi="Times New Roman" w:cs="Times New Roman"/>
            <w:lang w:val="en-US"/>
            <w:rPrChange w:id="34" w:author="Maohua Nie" w:date="2023-12-04T15:56:00Z">
              <w:rPr>
                <w:rFonts w:ascii="Times New Roman" w:hAnsi="Times New Roman" w:cs="Times New Roman"/>
                <w:color w:val="263947"/>
                <w:shd w:val="clear" w:color="auto" w:fill="FFFFFF"/>
                <w:lang w:val="de-CH"/>
              </w:rPr>
            </w:rPrChange>
          </w:rPr>
          <w:t>u</w:t>
        </w:r>
        <w:r w:rsidR="00086EB2" w:rsidRPr="00F1497D">
          <w:rPr>
            <w:rFonts w:ascii="Times New Roman" w:hAnsi="Times New Roman" w:cs="Times New Roman"/>
            <w:lang w:val="en-US"/>
            <w:rPrChange w:id="35" w:author="Maohua Nie" w:date="2023-12-04T15:56:00Z">
              <w:rPr>
                <w:rFonts w:ascii="Times New Roman" w:hAnsi="Times New Roman" w:cs="Times New Roman"/>
                <w:color w:val="263947"/>
                <w:shd w:val="clear" w:color="auto" w:fill="FFFFFF"/>
                <w:lang w:val="en-US"/>
              </w:rPr>
            </w:rPrChange>
          </w:rPr>
          <w:t>r general</w:t>
        </w:r>
        <w:r w:rsidR="00647C47" w:rsidRPr="00F1497D">
          <w:rPr>
            <w:rFonts w:ascii="Times New Roman" w:hAnsi="Times New Roman" w:cs="Times New Roman"/>
            <w:lang w:val="en-US"/>
            <w:rPrChange w:id="36" w:author="Maohua Nie" w:date="2023-12-04T15:56:00Z">
              <w:rPr>
                <w:rFonts w:ascii="Times New Roman" w:hAnsi="Times New Roman" w:cs="Times New Roman"/>
                <w:color w:val="263947"/>
                <w:shd w:val="clear" w:color="auto" w:fill="FFFFFF"/>
                <w:lang w:val="de-CH"/>
              </w:rPr>
            </w:rPrChange>
          </w:rPr>
          <w:t xml:space="preserve"> </w:t>
        </w:r>
      </w:ins>
      <w:ins w:id="37" w:author="Microsoft Office User" w:date="2023-12-04T09:25:00Z">
        <w:r w:rsidR="00875A55" w:rsidRPr="00F1497D">
          <w:rPr>
            <w:rFonts w:ascii="Times New Roman" w:hAnsi="Times New Roman" w:cs="Times New Roman"/>
            <w:lang w:val="en-US"/>
            <w:rPrChange w:id="38" w:author="Maohua Nie" w:date="2023-12-04T15:56:00Z">
              <w:rPr>
                <w:rFonts w:ascii="Times New Roman" w:hAnsi="Times New Roman" w:cs="Times New Roman"/>
                <w:color w:val="263947"/>
                <w:shd w:val="clear" w:color="auto" w:fill="FFFFFF"/>
                <w:lang w:val="en-US"/>
              </w:rPr>
            </w:rPrChange>
          </w:rPr>
          <w:t>expectation</w:t>
        </w:r>
      </w:ins>
      <w:r w:rsidRPr="00F1497D">
        <w:rPr>
          <w:rFonts w:ascii="Times New Roman" w:hAnsi="Times New Roman" w:cs="Times New Roman"/>
          <w:lang w:val="en-US"/>
          <w:rPrChange w:id="39" w:author="Maohua Nie" w:date="2023-12-04T15:56:00Z">
            <w:rPr>
              <w:rFonts w:ascii="Times New Roman" w:hAnsi="Times New Roman" w:cs="Times New Roman"/>
              <w:color w:val="263947"/>
              <w:shd w:val="clear" w:color="auto" w:fill="FFFFFF"/>
            </w:rPr>
          </w:rPrChange>
        </w:rPr>
        <w:t xml:space="preserve"> </w:t>
      </w:r>
      <w:ins w:id="40" w:author="Microsoft Office User" w:date="2023-12-04T09:24:00Z">
        <w:r w:rsidR="00086EB2" w:rsidRPr="00F1497D">
          <w:rPr>
            <w:rFonts w:ascii="Times New Roman" w:hAnsi="Times New Roman" w:cs="Times New Roman"/>
            <w:lang w:val="en-US"/>
            <w:rPrChange w:id="41" w:author="Maohua Nie" w:date="2023-12-04T15:56:00Z">
              <w:rPr>
                <w:rFonts w:ascii="Times New Roman" w:hAnsi="Times New Roman" w:cs="Times New Roman"/>
                <w:color w:val="263947"/>
                <w:shd w:val="clear" w:color="auto" w:fill="FFFFFF"/>
                <w:lang w:val="de-CH"/>
              </w:rPr>
            </w:rPrChange>
          </w:rPr>
          <w:t xml:space="preserve">is </w:t>
        </w:r>
        <w:r w:rsidR="00086EB2" w:rsidRPr="00F1497D">
          <w:rPr>
            <w:rFonts w:ascii="Times New Roman" w:hAnsi="Times New Roman" w:cs="Times New Roman"/>
            <w:lang w:val="en-US"/>
            <w:rPrChange w:id="42" w:author="Maohua Nie" w:date="2023-12-04T15:56:00Z">
              <w:rPr>
                <w:rFonts w:ascii="Times New Roman" w:hAnsi="Times New Roman" w:cs="Times New Roman"/>
                <w:color w:val="263947"/>
                <w:shd w:val="clear" w:color="auto" w:fill="FFFFFF"/>
                <w:lang w:val="en-US"/>
              </w:rPr>
            </w:rPrChange>
          </w:rPr>
          <w:t>t</w:t>
        </w:r>
        <w:r w:rsidR="00086EB2" w:rsidRPr="00F1497D">
          <w:rPr>
            <w:rFonts w:ascii="Times New Roman" w:hAnsi="Times New Roman" w:cs="Times New Roman"/>
            <w:lang w:val="en-US"/>
            <w:rPrChange w:id="43" w:author="Maohua Nie" w:date="2023-12-04T15:56:00Z">
              <w:rPr>
                <w:rFonts w:ascii="Times New Roman" w:hAnsi="Times New Roman" w:cs="Times New Roman"/>
                <w:color w:val="263947"/>
                <w:shd w:val="clear" w:color="auto" w:fill="FFFFFF"/>
                <w:lang w:val="de-CH"/>
              </w:rPr>
            </w:rPrChange>
          </w:rPr>
          <w:t>hat</w:t>
        </w:r>
        <w:r w:rsidR="00086EB2" w:rsidRPr="00F1497D">
          <w:rPr>
            <w:rFonts w:ascii="Times New Roman" w:hAnsi="Times New Roman" w:cs="Times New Roman"/>
            <w:lang w:val="en-US"/>
            <w:rPrChange w:id="44" w:author="Maohua Nie" w:date="2023-12-04T15:56:00Z">
              <w:rPr>
                <w:rFonts w:ascii="Times New Roman" w:hAnsi="Times New Roman" w:cs="Times New Roman"/>
                <w:color w:val="263947"/>
                <w:shd w:val="clear" w:color="auto" w:fill="FFFFFF"/>
                <w:lang w:val="en-US"/>
              </w:rPr>
            </w:rPrChange>
          </w:rPr>
          <w:t xml:space="preserve"> everything else equal</w:t>
        </w:r>
        <w:r w:rsidR="00086EB2" w:rsidRPr="00F1497D">
          <w:rPr>
            <w:rFonts w:ascii="Times New Roman" w:hAnsi="Times New Roman" w:cs="Times New Roman"/>
            <w:lang w:val="en-US"/>
            <w:rPrChange w:id="45" w:author="Maohua Nie" w:date="2023-12-04T15:56:00Z">
              <w:rPr>
                <w:rFonts w:ascii="Times New Roman" w:hAnsi="Times New Roman" w:cs="Times New Roman"/>
                <w:color w:val="263947"/>
                <w:shd w:val="clear" w:color="auto" w:fill="FFFFFF"/>
                <w:lang w:val="de-CH"/>
              </w:rPr>
            </w:rPrChange>
          </w:rPr>
          <w:t xml:space="preserve"> </w:t>
        </w:r>
      </w:ins>
      <w:r w:rsidRPr="00F1497D">
        <w:rPr>
          <w:rFonts w:ascii="Times New Roman" w:hAnsi="Times New Roman" w:cs="Times New Roman"/>
          <w:lang w:val="en-US"/>
          <w:rPrChange w:id="46" w:author="Maohua Nie" w:date="2023-12-04T15:56:00Z">
            <w:rPr>
              <w:rFonts w:ascii="Times New Roman" w:hAnsi="Times New Roman" w:cs="Times New Roman"/>
              <w:color w:val="263947"/>
              <w:shd w:val="clear" w:color="auto" w:fill="FFFFFF"/>
            </w:rPr>
          </w:rPrChange>
        </w:rPr>
        <w:t xml:space="preserve">people tend to avoid complex options and prefer simpler </w:t>
      </w:r>
      <w:del w:id="47" w:author="Microsoft Office User" w:date="2023-12-04T09:25:00Z">
        <w:r w:rsidRPr="00F1497D" w:rsidDel="00086EB2">
          <w:rPr>
            <w:rFonts w:ascii="Times New Roman" w:hAnsi="Times New Roman" w:cs="Times New Roman"/>
            <w:lang w:val="en-US"/>
            <w:rPrChange w:id="48" w:author="Maohua Nie" w:date="2023-12-04T15:56:00Z">
              <w:rPr>
                <w:rFonts w:ascii="Times New Roman" w:hAnsi="Times New Roman" w:cs="Times New Roman"/>
                <w:color w:val="263947"/>
                <w:shd w:val="clear" w:color="auto" w:fill="FFFFFF"/>
              </w:rPr>
            </w:rPrChange>
          </w:rPr>
          <w:delText>and more intuitive alternatives, even if they are not necessarily superior</w:delText>
        </w:r>
      </w:del>
      <w:ins w:id="49" w:author="Microsoft Office User" w:date="2023-12-04T09:25:00Z">
        <w:r w:rsidR="00086EB2" w:rsidRPr="00F1497D">
          <w:rPr>
            <w:rFonts w:ascii="Times New Roman" w:hAnsi="Times New Roman" w:cs="Times New Roman"/>
            <w:lang w:val="en-US"/>
            <w:rPrChange w:id="50" w:author="Maohua Nie" w:date="2023-12-04T15:56:00Z">
              <w:rPr>
                <w:rFonts w:ascii="Times New Roman" w:hAnsi="Times New Roman" w:cs="Times New Roman"/>
                <w:color w:val="263947"/>
                <w:shd w:val="clear" w:color="auto" w:fill="FFFFFF"/>
                <w:lang w:val="de-CH"/>
              </w:rPr>
            </w:rPrChange>
          </w:rPr>
          <w:t>ones</w:t>
        </w:r>
      </w:ins>
      <w:r w:rsidRPr="00F1497D">
        <w:rPr>
          <w:rFonts w:ascii="Times New Roman" w:hAnsi="Times New Roman" w:cs="Times New Roman"/>
          <w:lang w:val="en-US"/>
          <w:rPrChange w:id="51" w:author="Maohua Nie" w:date="2023-12-04T15:56:00Z">
            <w:rPr>
              <w:rFonts w:ascii="Times New Roman" w:hAnsi="Times New Roman" w:cs="Times New Roman"/>
              <w:color w:val="263947"/>
              <w:shd w:val="clear" w:color="auto" w:fill="FFFFFF"/>
            </w:rPr>
          </w:rPrChange>
        </w:rPr>
        <w:t xml:space="preserve">. </w:t>
      </w:r>
      <w:del w:id="52" w:author="Microsoft Office User" w:date="2023-12-04T09:25:00Z">
        <w:r w:rsidRPr="00F1497D" w:rsidDel="00875A55">
          <w:rPr>
            <w:rFonts w:ascii="Times New Roman" w:hAnsi="Times New Roman" w:cs="Times New Roman"/>
            <w:lang w:val="en-US"/>
            <w:rPrChange w:id="53" w:author="Maohua Nie" w:date="2023-12-04T15:56:00Z">
              <w:rPr>
                <w:rFonts w:ascii="Times New Roman" w:hAnsi="Times New Roman" w:cs="Times New Roman"/>
                <w:color w:val="263947"/>
                <w:shd w:val="clear" w:color="auto" w:fill="FFFFFF"/>
              </w:rPr>
            </w:rPrChange>
          </w:rPr>
          <w:delText xml:space="preserve">Previous research has examined the complexity structure of options and has suggested that it can significantly influence individuals’ risk choices. </w:delText>
        </w:r>
      </w:del>
    </w:p>
    <w:p w14:paraId="1EDD6AF3" w14:textId="77777777" w:rsidR="00FA49F1" w:rsidRPr="00F1497D" w:rsidRDefault="00FA49F1">
      <w:pPr>
        <w:rPr>
          <w:rFonts w:ascii="Times New Roman" w:hAnsi="Times New Roman" w:cs="Times New Roman"/>
          <w:lang w:val="en-US"/>
          <w:rPrChange w:id="54" w:author="Maohua Nie" w:date="2023-12-04T15:56:00Z">
            <w:rPr>
              <w:rFonts w:ascii="Times New Roman" w:hAnsi="Times New Roman" w:cs="Times New Roman"/>
              <w:color w:val="263947"/>
              <w:shd w:val="clear" w:color="auto" w:fill="FFFFFF"/>
            </w:rPr>
          </w:rPrChange>
        </w:rPr>
      </w:pPr>
    </w:p>
    <w:p w14:paraId="2F5CBBC7" w14:textId="77777777" w:rsidR="00FA49F1" w:rsidRPr="00F1497D" w:rsidDel="00297CC5" w:rsidRDefault="008F6EFC">
      <w:pPr>
        <w:rPr>
          <w:del w:id="55" w:author="Microsoft Office User" w:date="2023-12-04T09:26:00Z"/>
          <w:rFonts w:ascii="Times New Roman" w:hAnsi="Times New Roman" w:cs="Times New Roman"/>
          <w:lang w:val="en-US"/>
          <w:rPrChange w:id="56" w:author="Maohua Nie" w:date="2023-12-04T15:56:00Z">
            <w:rPr>
              <w:del w:id="57" w:author="Microsoft Office User" w:date="2023-12-04T09:26:00Z"/>
              <w:rFonts w:ascii="Times New Roman" w:hAnsi="Times New Roman" w:cs="Times New Roman"/>
              <w:color w:val="263947"/>
              <w:shd w:val="clear" w:color="auto" w:fill="FFFFFF"/>
            </w:rPr>
          </w:rPrChange>
        </w:rPr>
      </w:pPr>
      <w:del w:id="58" w:author="Microsoft Office User" w:date="2023-12-04T09:26:00Z">
        <w:r w:rsidRPr="00F1497D" w:rsidDel="00297CC5">
          <w:rPr>
            <w:rFonts w:ascii="Times New Roman" w:hAnsi="Times New Roman" w:cs="Times New Roman"/>
            <w:lang w:val="en-US"/>
            <w:rPrChange w:id="59" w:author="Maohua Nie" w:date="2023-12-04T15:56:00Z">
              <w:rPr>
                <w:rFonts w:ascii="Times New Roman" w:hAnsi="Times New Roman" w:cs="Times New Roman"/>
                <w:color w:val="263947"/>
                <w:shd w:val="clear" w:color="auto" w:fill="FFFFFF"/>
              </w:rPr>
            </w:rPrChange>
          </w:rPr>
          <w:delText xml:space="preserve">However, it should be noted that most studies define complexity solely in terms of the number of alternatives or the number of features, and the predominant experimental design involves comparing individuals’ preferences for choices with different numbers of potential outcomes. Nonetheless, complexity can also refer to the cognitive effort required to process information, even if the number of potential outcomes remains constant. In other words, options with higher complexity may demand more time and cognitive resources to explore their possible outcomes. Importantly, most of the research on complexity has focused on one type of complexity. In addition, cognitive models have hardly been used to explain people’s risky choices. </w:delText>
        </w:r>
      </w:del>
    </w:p>
    <w:p w14:paraId="139C906C" w14:textId="77777777" w:rsidR="00FA49F1" w:rsidRPr="00F1497D" w:rsidDel="00297CC5" w:rsidRDefault="00FA49F1">
      <w:pPr>
        <w:rPr>
          <w:del w:id="60" w:author="Microsoft Office User" w:date="2023-12-04T09:26:00Z"/>
          <w:rFonts w:ascii="Times New Roman" w:hAnsi="Times New Roman" w:cs="Times New Roman"/>
          <w:lang w:val="en-US"/>
          <w:rPrChange w:id="61" w:author="Maohua Nie" w:date="2023-12-04T15:56:00Z">
            <w:rPr>
              <w:del w:id="62" w:author="Microsoft Office User" w:date="2023-12-04T09:26:00Z"/>
              <w:rFonts w:ascii="Times New Roman" w:hAnsi="Times New Roman" w:cs="Times New Roman"/>
              <w:color w:val="263947"/>
              <w:shd w:val="clear" w:color="auto" w:fill="FFFFFF"/>
            </w:rPr>
          </w:rPrChange>
        </w:rPr>
      </w:pPr>
    </w:p>
    <w:p w14:paraId="785D2B84" w14:textId="51C61269" w:rsidR="008F6EFC" w:rsidRPr="00F1497D" w:rsidRDefault="008F6EFC">
      <w:pPr>
        <w:rPr>
          <w:rFonts w:ascii="Times New Roman" w:hAnsi="Times New Roman" w:cs="Times New Roman"/>
          <w:lang w:val="en-US"/>
          <w:rPrChange w:id="63" w:author="Maohua Nie" w:date="2023-12-04T15:56:00Z">
            <w:rPr>
              <w:rFonts w:ascii="Times New Roman" w:hAnsi="Times New Roman" w:cs="Times New Roman"/>
              <w:color w:val="263947"/>
              <w:shd w:val="clear" w:color="auto" w:fill="FFFFFF"/>
            </w:rPr>
          </w:rPrChange>
        </w:rPr>
      </w:pPr>
      <w:del w:id="64" w:author="Microsoft Office User" w:date="2023-12-04T09:26:00Z">
        <w:r w:rsidRPr="00F1497D" w:rsidDel="00297CC5">
          <w:rPr>
            <w:rFonts w:ascii="Times New Roman" w:hAnsi="Times New Roman" w:cs="Times New Roman"/>
            <w:lang w:val="en-US"/>
            <w:rPrChange w:id="65" w:author="Maohua Nie" w:date="2023-12-04T15:56:00Z">
              <w:rPr>
                <w:rFonts w:ascii="Times New Roman" w:hAnsi="Times New Roman" w:cs="Times New Roman"/>
                <w:color w:val="263947"/>
                <w:shd w:val="clear" w:color="auto" w:fill="FFFFFF"/>
              </w:rPr>
            </w:rPrChange>
          </w:rPr>
          <w:delText>To fill this research gap, our study will employ a series of tasks with different operatinalizations of complexity to examine whether individuals’ risk choices are affected by differences in complexity resulting from variations in cognitive burden. We will utilize a series of binary decision problems,</w:delText>
        </w:r>
      </w:del>
      <w:ins w:id="66" w:author="Microsoft Office User" w:date="2023-12-04T09:26:00Z">
        <w:r w:rsidR="00297CC5" w:rsidRPr="00F1497D">
          <w:rPr>
            <w:rFonts w:ascii="Times New Roman" w:hAnsi="Times New Roman" w:cs="Times New Roman"/>
            <w:lang w:val="en-US"/>
            <w:rPrChange w:id="67" w:author="Maohua Nie" w:date="2023-12-04T15:56:00Z">
              <w:rPr>
                <w:rFonts w:ascii="Times New Roman" w:hAnsi="Times New Roman" w:cs="Times New Roman"/>
                <w:color w:val="263947"/>
                <w:shd w:val="clear" w:color="auto" w:fill="FFFFFF"/>
                <w:lang w:val="de-CH"/>
              </w:rPr>
            </w:rPrChange>
          </w:rPr>
          <w:t>In this experiment, we will apply binary lot</w:t>
        </w:r>
        <w:r w:rsidR="00297CC5" w:rsidRPr="00F1497D">
          <w:rPr>
            <w:rFonts w:ascii="Times New Roman" w:hAnsi="Times New Roman" w:cs="Times New Roman"/>
            <w:lang w:val="en-US"/>
            <w:rPrChange w:id="68" w:author="Maohua Nie" w:date="2023-12-04T15:56:00Z">
              <w:rPr>
                <w:rFonts w:ascii="Times New Roman" w:hAnsi="Times New Roman" w:cs="Times New Roman"/>
                <w:color w:val="263947"/>
                <w:shd w:val="clear" w:color="auto" w:fill="FFFFFF"/>
                <w:lang w:val="en-US"/>
              </w:rPr>
            </w:rPrChange>
          </w:rPr>
          <w:t xml:space="preserve">tery choice problems with simple </w:t>
        </w:r>
      </w:ins>
      <w:ins w:id="69" w:author="Microsoft Office User" w:date="2023-12-04T09:27:00Z">
        <w:r w:rsidR="00297CC5" w:rsidRPr="00F1497D">
          <w:rPr>
            <w:rFonts w:ascii="Times New Roman" w:hAnsi="Times New Roman" w:cs="Times New Roman"/>
            <w:lang w:val="en-US"/>
            <w:rPrChange w:id="70" w:author="Maohua Nie" w:date="2023-12-04T15:56:00Z">
              <w:rPr>
                <w:rFonts w:ascii="Times New Roman" w:hAnsi="Times New Roman" w:cs="Times New Roman"/>
                <w:color w:val="263947"/>
                <w:shd w:val="clear" w:color="auto" w:fill="FFFFFF"/>
                <w:lang w:val="en-US"/>
              </w:rPr>
            </w:rPrChange>
          </w:rPr>
          <w:t xml:space="preserve">and complex lotteries. Both lotteries consist of two outcomes that can occur with varying probabilities. Complexity is manipulated by presenting lotteries </w:t>
        </w:r>
      </w:ins>
      <w:ins w:id="71" w:author="Microsoft Office User" w:date="2023-12-04T09:28:00Z">
        <w:r w:rsidR="00297CC5" w:rsidRPr="00F1497D">
          <w:rPr>
            <w:rFonts w:ascii="Times New Roman" w:hAnsi="Times New Roman" w:cs="Times New Roman"/>
            <w:lang w:val="en-US"/>
            <w:rPrChange w:id="72" w:author="Maohua Nie" w:date="2023-12-04T15:56:00Z">
              <w:rPr>
                <w:rFonts w:ascii="Times New Roman" w:hAnsi="Times New Roman" w:cs="Times New Roman"/>
                <w:color w:val="263947"/>
                <w:shd w:val="clear" w:color="auto" w:fill="FFFFFF"/>
                <w:lang w:val="en-US"/>
              </w:rPr>
            </w:rPrChange>
          </w:rPr>
          <w:t>as</w:t>
        </w:r>
      </w:ins>
      <w:ins w:id="73" w:author="Microsoft Office User" w:date="2023-12-04T09:27:00Z">
        <w:r w:rsidR="00297CC5" w:rsidRPr="00F1497D">
          <w:rPr>
            <w:rFonts w:ascii="Times New Roman" w:hAnsi="Times New Roman" w:cs="Times New Roman"/>
            <w:lang w:val="en-US"/>
            <w:rPrChange w:id="74" w:author="Maohua Nie" w:date="2023-12-04T15:56:00Z">
              <w:rPr>
                <w:rFonts w:ascii="Times New Roman" w:hAnsi="Times New Roman" w:cs="Times New Roman"/>
                <w:color w:val="263947"/>
                <w:shd w:val="clear" w:color="auto" w:fill="FFFFFF"/>
                <w:lang w:val="en-US"/>
              </w:rPr>
            </w:rPrChange>
          </w:rPr>
          <w:t xml:space="preserve"> compound</w:t>
        </w:r>
      </w:ins>
      <w:ins w:id="75" w:author="Microsoft Office User" w:date="2023-12-04T09:28:00Z">
        <w:r w:rsidR="00297CC5" w:rsidRPr="00F1497D">
          <w:rPr>
            <w:rFonts w:ascii="Times New Roman" w:hAnsi="Times New Roman" w:cs="Times New Roman"/>
            <w:lang w:val="en-US"/>
            <w:rPrChange w:id="76" w:author="Maohua Nie" w:date="2023-12-04T15:56:00Z">
              <w:rPr>
                <w:rFonts w:ascii="Times New Roman" w:hAnsi="Times New Roman" w:cs="Times New Roman"/>
                <w:color w:val="263947"/>
                <w:shd w:val="clear" w:color="auto" w:fill="FFFFFF"/>
                <w:lang w:val="en-US"/>
              </w:rPr>
            </w:rPrChange>
          </w:rPr>
          <w:t xml:space="preserve">, </w:t>
        </w:r>
      </w:ins>
      <w:ins w:id="77" w:author="Microsoft Office User" w:date="2023-12-04T09:27:00Z">
        <w:r w:rsidR="00297CC5" w:rsidRPr="00F1497D">
          <w:rPr>
            <w:rFonts w:ascii="Times New Roman" w:hAnsi="Times New Roman" w:cs="Times New Roman"/>
            <w:lang w:val="en-US"/>
            <w:rPrChange w:id="78" w:author="Maohua Nie" w:date="2023-12-04T15:56:00Z">
              <w:rPr>
                <w:rFonts w:ascii="Times New Roman" w:hAnsi="Times New Roman" w:cs="Times New Roman"/>
                <w:color w:val="263947"/>
                <w:shd w:val="clear" w:color="auto" w:fill="FFFFFF"/>
                <w:lang w:val="en-US"/>
              </w:rPr>
            </w:rPrChange>
          </w:rPr>
          <w:t xml:space="preserve">meaning </w:t>
        </w:r>
      </w:ins>
      <w:ins w:id="79" w:author="Microsoft Office User" w:date="2023-12-04T09:28:00Z">
        <w:r w:rsidR="00297CC5" w:rsidRPr="00F1497D">
          <w:rPr>
            <w:rFonts w:ascii="Times New Roman" w:hAnsi="Times New Roman" w:cs="Times New Roman"/>
            <w:lang w:val="en-US"/>
            <w:rPrChange w:id="80" w:author="Maohua Nie" w:date="2023-12-04T15:56:00Z">
              <w:rPr>
                <w:rFonts w:ascii="Times New Roman" w:hAnsi="Times New Roman" w:cs="Times New Roman"/>
                <w:color w:val="263947"/>
                <w:shd w:val="clear" w:color="auto" w:fill="FFFFFF"/>
                <w:lang w:val="en-US"/>
              </w:rPr>
            </w:rPrChange>
          </w:rPr>
          <w:t xml:space="preserve">that their final outcome realizations are based on two stochastic nodes. </w:t>
        </w:r>
      </w:ins>
      <w:del w:id="81" w:author="Microsoft Office User" w:date="2023-12-04T09:29:00Z">
        <w:r w:rsidRPr="00F1497D" w:rsidDel="00297CC5">
          <w:rPr>
            <w:rFonts w:ascii="Times New Roman" w:hAnsi="Times New Roman" w:cs="Times New Roman"/>
            <w:lang w:val="en-US"/>
            <w:rPrChange w:id="82" w:author="Maohua Nie" w:date="2023-12-04T15:56:00Z">
              <w:rPr>
                <w:rFonts w:ascii="Times New Roman" w:hAnsi="Times New Roman" w:cs="Times New Roman"/>
                <w:color w:val="263947"/>
                <w:shd w:val="clear" w:color="auto" w:fill="FFFFFF"/>
              </w:rPr>
            </w:rPrChange>
          </w:rPr>
          <w:delText xml:space="preserve"> such as compound lotteries, to manipulate the complexity involved in calculating each outcome and its respective probability. Such design ensures that we can test whether different forms of complexity can have similar effects on people’s risky decisions. </w:delText>
        </w:r>
      </w:del>
      <w:ins w:id="83" w:author="Microsoft Office User" w:date="2023-12-04T09:29:00Z">
        <w:r w:rsidR="00297CC5" w:rsidRPr="00F1497D">
          <w:rPr>
            <w:rFonts w:ascii="Times New Roman" w:hAnsi="Times New Roman" w:cs="Times New Roman"/>
            <w:lang w:val="en-US"/>
            <w:rPrChange w:id="84" w:author="Maohua Nie" w:date="2023-12-04T15:56:00Z">
              <w:rPr>
                <w:rFonts w:ascii="Times New Roman" w:hAnsi="Times New Roman" w:cs="Times New Roman"/>
                <w:color w:val="263947"/>
                <w:shd w:val="clear" w:color="auto" w:fill="FFFFFF"/>
                <w:lang w:val="de-CH"/>
              </w:rPr>
            </w:rPrChange>
          </w:rPr>
          <w:t>We will exam</w:t>
        </w:r>
        <w:r w:rsidR="00297CC5" w:rsidRPr="00F1497D">
          <w:rPr>
            <w:rFonts w:ascii="Times New Roman" w:hAnsi="Times New Roman" w:cs="Times New Roman"/>
            <w:lang w:val="en-US"/>
            <w:rPrChange w:id="85" w:author="Maohua Nie" w:date="2023-12-04T15:56:00Z">
              <w:rPr>
                <w:rFonts w:ascii="Times New Roman" w:hAnsi="Times New Roman" w:cs="Times New Roman"/>
                <w:color w:val="263947"/>
                <w:shd w:val="clear" w:color="auto" w:fill="FFFFFF"/>
                <w:lang w:val="en-US"/>
              </w:rPr>
            </w:rPrChange>
          </w:rPr>
          <w:t xml:space="preserve">ine choice problems with only simple lotteries (simple </w:t>
        </w:r>
        <w:del w:id="86" w:author="Maohua Nie" w:date="2023-12-04T15:54:00Z">
          <w:r w:rsidR="00297CC5" w:rsidRPr="00F1497D" w:rsidDel="00F1497D">
            <w:rPr>
              <w:rFonts w:ascii="Times New Roman" w:hAnsi="Times New Roman" w:cs="Times New Roman"/>
              <w:lang w:val="en-US"/>
              <w:rPrChange w:id="87" w:author="Maohua Nie" w:date="2023-12-04T15:56:00Z">
                <w:rPr>
                  <w:rFonts w:ascii="Times New Roman" w:hAnsi="Times New Roman" w:cs="Times New Roman"/>
                  <w:color w:val="263947"/>
                  <w:shd w:val="clear" w:color="auto" w:fill="FFFFFF"/>
                  <w:lang w:val="en-US"/>
                </w:rPr>
              </w:rPrChange>
            </w:rPr>
            <w:delText>vs</w:delText>
          </w:r>
        </w:del>
      </w:ins>
      <w:ins w:id="88" w:author="Maohua Nie" w:date="2023-12-04T15:54:00Z">
        <w:r w:rsidR="00F1497D" w:rsidRPr="00F1497D">
          <w:rPr>
            <w:rFonts w:ascii="Times New Roman" w:hAnsi="Times New Roman" w:cs="Times New Roman"/>
            <w:lang w:val="en-US"/>
            <w:rPrChange w:id="89" w:author="Maohua Nie" w:date="2023-12-04T15:56:00Z">
              <w:rPr>
                <w:rFonts w:ascii="Times New Roman" w:hAnsi="Times New Roman" w:cs="Times New Roman"/>
                <w:color w:val="263947"/>
                <w:shd w:val="clear" w:color="auto" w:fill="FFFFFF"/>
                <w:lang w:val="en-US"/>
              </w:rPr>
            </w:rPrChange>
          </w:rPr>
          <w:t>versus</w:t>
        </w:r>
      </w:ins>
      <w:ins w:id="90" w:author="Microsoft Office User" w:date="2023-12-04T09:29:00Z">
        <w:r w:rsidR="00297CC5" w:rsidRPr="00F1497D">
          <w:rPr>
            <w:rFonts w:ascii="Times New Roman" w:hAnsi="Times New Roman" w:cs="Times New Roman"/>
            <w:lang w:val="en-US"/>
            <w:rPrChange w:id="91" w:author="Maohua Nie" w:date="2023-12-04T15:56:00Z">
              <w:rPr>
                <w:rFonts w:ascii="Times New Roman" w:hAnsi="Times New Roman" w:cs="Times New Roman"/>
                <w:color w:val="263947"/>
                <w:shd w:val="clear" w:color="auto" w:fill="FFFFFF"/>
                <w:lang w:val="en-US"/>
              </w:rPr>
            </w:rPrChange>
          </w:rPr>
          <w:t xml:space="preserve"> simple), only complex lotteries (complex </w:t>
        </w:r>
        <w:del w:id="92" w:author="Maohua Nie" w:date="2023-12-04T15:54:00Z">
          <w:r w:rsidR="00297CC5" w:rsidRPr="00F1497D" w:rsidDel="00F1497D">
            <w:rPr>
              <w:rFonts w:ascii="Times New Roman" w:hAnsi="Times New Roman" w:cs="Times New Roman"/>
              <w:lang w:val="en-US"/>
              <w:rPrChange w:id="93" w:author="Maohua Nie" w:date="2023-12-04T15:56:00Z">
                <w:rPr>
                  <w:rFonts w:ascii="Times New Roman" w:hAnsi="Times New Roman" w:cs="Times New Roman"/>
                  <w:color w:val="263947"/>
                  <w:shd w:val="clear" w:color="auto" w:fill="FFFFFF"/>
                  <w:lang w:val="en-US"/>
                </w:rPr>
              </w:rPrChange>
            </w:rPr>
            <w:delText>vs</w:delText>
          </w:r>
        </w:del>
      </w:ins>
      <w:ins w:id="94" w:author="Maohua Nie" w:date="2023-12-04T15:54:00Z">
        <w:r w:rsidR="00F1497D" w:rsidRPr="00F1497D">
          <w:rPr>
            <w:rFonts w:ascii="Times New Roman" w:hAnsi="Times New Roman" w:cs="Times New Roman"/>
            <w:lang w:val="en-US"/>
            <w:rPrChange w:id="95" w:author="Maohua Nie" w:date="2023-12-04T15:56:00Z">
              <w:rPr>
                <w:rFonts w:ascii="Times New Roman" w:hAnsi="Times New Roman" w:cs="Times New Roman"/>
                <w:color w:val="263947"/>
                <w:shd w:val="clear" w:color="auto" w:fill="FFFFFF"/>
                <w:lang w:val="en-US"/>
              </w:rPr>
            </w:rPrChange>
          </w:rPr>
          <w:t>versus</w:t>
        </w:r>
      </w:ins>
      <w:ins w:id="96" w:author="Microsoft Office User" w:date="2023-12-04T09:29:00Z">
        <w:r w:rsidR="00297CC5" w:rsidRPr="00F1497D">
          <w:rPr>
            <w:rFonts w:ascii="Times New Roman" w:hAnsi="Times New Roman" w:cs="Times New Roman"/>
            <w:lang w:val="en-US"/>
            <w:rPrChange w:id="97" w:author="Maohua Nie" w:date="2023-12-04T15:56:00Z">
              <w:rPr>
                <w:rFonts w:ascii="Times New Roman" w:hAnsi="Times New Roman" w:cs="Times New Roman"/>
                <w:color w:val="263947"/>
                <w:shd w:val="clear" w:color="auto" w:fill="FFFFFF"/>
                <w:lang w:val="en-US"/>
              </w:rPr>
            </w:rPrChange>
          </w:rPr>
          <w:t xml:space="preserve"> complex) and mixed (simple </w:t>
        </w:r>
        <w:del w:id="98" w:author="Maohua Nie" w:date="2023-12-04T15:54:00Z">
          <w:r w:rsidR="00297CC5" w:rsidRPr="00F1497D" w:rsidDel="00F1497D">
            <w:rPr>
              <w:rFonts w:ascii="Times New Roman" w:hAnsi="Times New Roman" w:cs="Times New Roman"/>
              <w:lang w:val="en-US"/>
              <w:rPrChange w:id="99" w:author="Maohua Nie" w:date="2023-12-04T15:56:00Z">
                <w:rPr>
                  <w:rFonts w:ascii="Times New Roman" w:hAnsi="Times New Roman" w:cs="Times New Roman"/>
                  <w:color w:val="263947"/>
                  <w:shd w:val="clear" w:color="auto" w:fill="FFFFFF"/>
                  <w:lang w:val="en-US"/>
                </w:rPr>
              </w:rPrChange>
            </w:rPr>
            <w:delText>vs</w:delText>
          </w:r>
        </w:del>
      </w:ins>
      <w:ins w:id="100" w:author="Maohua Nie" w:date="2023-12-04T15:54:00Z">
        <w:r w:rsidR="00F1497D" w:rsidRPr="00F1497D">
          <w:rPr>
            <w:rFonts w:ascii="Times New Roman" w:hAnsi="Times New Roman" w:cs="Times New Roman"/>
            <w:lang w:val="en-US"/>
            <w:rPrChange w:id="101" w:author="Maohua Nie" w:date="2023-12-04T15:56:00Z">
              <w:rPr>
                <w:rFonts w:ascii="Times New Roman" w:hAnsi="Times New Roman" w:cs="Times New Roman"/>
                <w:color w:val="263947"/>
                <w:shd w:val="clear" w:color="auto" w:fill="FFFFFF"/>
                <w:lang w:val="en-US"/>
              </w:rPr>
            </w:rPrChange>
          </w:rPr>
          <w:t>versus</w:t>
        </w:r>
      </w:ins>
      <w:ins w:id="102" w:author="Microsoft Office User" w:date="2023-12-04T09:29:00Z">
        <w:r w:rsidR="00297CC5" w:rsidRPr="00F1497D">
          <w:rPr>
            <w:rFonts w:ascii="Times New Roman" w:hAnsi="Times New Roman" w:cs="Times New Roman"/>
            <w:lang w:val="en-US"/>
            <w:rPrChange w:id="103" w:author="Maohua Nie" w:date="2023-12-04T15:56:00Z">
              <w:rPr>
                <w:rFonts w:ascii="Times New Roman" w:hAnsi="Times New Roman" w:cs="Times New Roman"/>
                <w:color w:val="263947"/>
                <w:shd w:val="clear" w:color="auto" w:fill="FFFFFF"/>
                <w:lang w:val="en-US"/>
              </w:rPr>
            </w:rPrChange>
          </w:rPr>
          <w:t xml:space="preserve"> complex). We will </w:t>
        </w:r>
        <w:del w:id="104" w:author="Maohua Nie" w:date="2023-12-04T15:56:00Z">
          <w:r w:rsidR="00297CC5" w:rsidRPr="00F1497D" w:rsidDel="00F1497D">
            <w:rPr>
              <w:rFonts w:ascii="Times New Roman" w:hAnsi="Times New Roman" w:cs="Times New Roman"/>
              <w:lang w:val="en-US"/>
              <w:rPrChange w:id="105" w:author="Maohua Nie" w:date="2023-12-04T15:56:00Z">
                <w:rPr>
                  <w:rFonts w:ascii="Times New Roman" w:hAnsi="Times New Roman" w:cs="Times New Roman"/>
                  <w:color w:val="263947"/>
                  <w:shd w:val="clear" w:color="auto" w:fill="FFFFFF"/>
                  <w:lang w:val="en-US"/>
                </w:rPr>
              </w:rPrChange>
            </w:rPr>
            <w:delText>analyse</w:delText>
          </w:r>
        </w:del>
      </w:ins>
      <w:ins w:id="106" w:author="Maohua Nie" w:date="2023-12-04T15:56:00Z">
        <w:r w:rsidR="00F1497D" w:rsidRPr="00F1497D">
          <w:rPr>
            <w:rFonts w:ascii="Times New Roman" w:hAnsi="Times New Roman" w:cs="Times New Roman"/>
            <w:lang w:val="en-US"/>
          </w:rPr>
          <w:t>analyze</w:t>
        </w:r>
      </w:ins>
      <w:ins w:id="107" w:author="Microsoft Office User" w:date="2023-12-04T09:29:00Z">
        <w:r w:rsidR="00297CC5" w:rsidRPr="00F1497D">
          <w:rPr>
            <w:rFonts w:ascii="Times New Roman" w:hAnsi="Times New Roman" w:cs="Times New Roman"/>
            <w:lang w:val="en-US"/>
            <w:rPrChange w:id="108" w:author="Maohua Nie" w:date="2023-12-04T15:56:00Z">
              <w:rPr>
                <w:rFonts w:ascii="Times New Roman" w:hAnsi="Times New Roman" w:cs="Times New Roman"/>
                <w:color w:val="263947"/>
                <w:shd w:val="clear" w:color="auto" w:fill="FFFFFF"/>
                <w:lang w:val="en-US"/>
              </w:rPr>
            </w:rPrChange>
          </w:rPr>
          <w:t xml:space="preserve"> the choice patterns and the </w:t>
        </w:r>
      </w:ins>
      <w:ins w:id="109" w:author="Microsoft Office User" w:date="2023-12-04T09:30:00Z">
        <w:r w:rsidR="00297CC5" w:rsidRPr="00F1497D">
          <w:rPr>
            <w:rFonts w:ascii="Times New Roman" w:hAnsi="Times New Roman" w:cs="Times New Roman"/>
            <w:lang w:val="en-US"/>
            <w:rPrChange w:id="110" w:author="Maohua Nie" w:date="2023-12-04T15:56:00Z">
              <w:rPr>
                <w:rFonts w:ascii="Times New Roman" w:hAnsi="Times New Roman" w:cs="Times New Roman"/>
                <w:color w:val="263947"/>
                <w:shd w:val="clear" w:color="auto" w:fill="FFFFFF"/>
                <w:lang w:val="en-US"/>
              </w:rPr>
            </w:rPrChange>
          </w:rPr>
          <w:t xml:space="preserve">response times (RT) in each condition. </w:t>
        </w:r>
      </w:ins>
      <w:r w:rsidRPr="00F1497D">
        <w:rPr>
          <w:rFonts w:ascii="Times New Roman" w:hAnsi="Times New Roman" w:cs="Times New Roman"/>
          <w:lang w:val="en-US"/>
          <w:rPrChange w:id="111" w:author="Maohua Nie" w:date="2023-12-04T15:56:00Z">
            <w:rPr>
              <w:rFonts w:ascii="Times New Roman" w:hAnsi="Times New Roman" w:cs="Times New Roman"/>
              <w:color w:val="263947"/>
              <w:shd w:val="clear" w:color="auto" w:fill="FFFFFF"/>
            </w:rPr>
          </w:rPrChange>
        </w:rPr>
        <w:t xml:space="preserve">Furthermore, </w:t>
      </w:r>
      <w:ins w:id="112" w:author="Microsoft Office User" w:date="2023-12-04T09:30:00Z">
        <w:r w:rsidR="00297CC5" w:rsidRPr="00F1497D">
          <w:rPr>
            <w:rFonts w:ascii="Times New Roman" w:hAnsi="Times New Roman" w:cs="Times New Roman"/>
            <w:lang w:val="en-US"/>
            <w:rPrChange w:id="113" w:author="Maohua Nie" w:date="2023-12-04T15:56:00Z">
              <w:rPr>
                <w:rFonts w:ascii="Times New Roman" w:hAnsi="Times New Roman" w:cs="Times New Roman"/>
                <w:color w:val="263947"/>
                <w:shd w:val="clear" w:color="auto" w:fill="FFFFFF"/>
                <w:lang w:val="de-CH"/>
              </w:rPr>
            </w:rPrChange>
          </w:rPr>
          <w:t>w</w:t>
        </w:r>
      </w:ins>
      <w:del w:id="114" w:author="Microsoft Office User" w:date="2023-12-04T09:30:00Z">
        <w:r w:rsidRPr="00F1497D" w:rsidDel="00297CC5">
          <w:rPr>
            <w:rFonts w:ascii="Times New Roman" w:hAnsi="Times New Roman" w:cs="Times New Roman"/>
            <w:lang w:val="en-US"/>
            <w:rPrChange w:id="115" w:author="Maohua Nie" w:date="2023-12-04T15:56:00Z">
              <w:rPr>
                <w:rFonts w:ascii="Times New Roman" w:hAnsi="Times New Roman" w:cs="Times New Roman"/>
                <w:color w:val="263947"/>
                <w:shd w:val="clear" w:color="auto" w:fill="FFFFFF"/>
              </w:rPr>
            </w:rPrChange>
          </w:rPr>
          <w:delText>W</w:delText>
        </w:r>
      </w:del>
      <w:r w:rsidRPr="00F1497D">
        <w:rPr>
          <w:rFonts w:ascii="Times New Roman" w:hAnsi="Times New Roman" w:cs="Times New Roman"/>
          <w:lang w:val="en-US"/>
          <w:rPrChange w:id="116" w:author="Maohua Nie" w:date="2023-12-04T15:56:00Z">
            <w:rPr>
              <w:rFonts w:ascii="Times New Roman" w:hAnsi="Times New Roman" w:cs="Times New Roman"/>
              <w:color w:val="263947"/>
              <w:shd w:val="clear" w:color="auto" w:fill="FFFFFF"/>
            </w:rPr>
          </w:rPrChange>
        </w:rPr>
        <w:t xml:space="preserve">e will </w:t>
      </w:r>
      <w:del w:id="117" w:author="Microsoft Office User" w:date="2023-12-04T09:19:00Z">
        <w:r w:rsidRPr="00F1497D" w:rsidDel="00647C47">
          <w:rPr>
            <w:rFonts w:ascii="Times New Roman" w:hAnsi="Times New Roman" w:cs="Times New Roman"/>
            <w:lang w:val="en-US"/>
            <w:rPrChange w:id="118" w:author="Maohua Nie" w:date="2023-12-04T15:56:00Z">
              <w:rPr>
                <w:rFonts w:ascii="Times New Roman" w:hAnsi="Times New Roman" w:cs="Times New Roman"/>
                <w:color w:val="263947"/>
                <w:shd w:val="clear" w:color="auto" w:fill="FFFFFF"/>
              </w:rPr>
            </w:rPrChange>
          </w:rPr>
          <w:delText xml:space="preserve">try to </w:delText>
        </w:r>
      </w:del>
      <w:r w:rsidRPr="00F1497D">
        <w:rPr>
          <w:rFonts w:ascii="Times New Roman" w:hAnsi="Times New Roman" w:cs="Times New Roman"/>
          <w:lang w:val="en-US"/>
          <w:rPrChange w:id="119" w:author="Maohua Nie" w:date="2023-12-04T15:56:00Z">
            <w:rPr>
              <w:rFonts w:ascii="Times New Roman" w:hAnsi="Times New Roman" w:cs="Times New Roman"/>
              <w:color w:val="263947"/>
              <w:shd w:val="clear" w:color="auto" w:fill="FFFFFF"/>
            </w:rPr>
          </w:rPrChange>
        </w:rPr>
        <w:t>develop models in the framework of drift diffusion model</w:t>
      </w:r>
      <w:del w:id="120" w:author="Microsoft Office User" w:date="2023-12-04T09:30:00Z">
        <w:r w:rsidRPr="00F1497D" w:rsidDel="00B81A78">
          <w:rPr>
            <w:rFonts w:ascii="Times New Roman" w:hAnsi="Times New Roman" w:cs="Times New Roman"/>
            <w:lang w:val="en-US"/>
            <w:rPrChange w:id="121" w:author="Maohua Nie" w:date="2023-12-04T15:56:00Z">
              <w:rPr>
                <w:rFonts w:ascii="Times New Roman" w:hAnsi="Times New Roman" w:cs="Times New Roman"/>
                <w:color w:val="263947"/>
                <w:shd w:val="clear" w:color="auto" w:fill="FFFFFF"/>
              </w:rPr>
            </w:rPrChange>
          </w:rPr>
          <w:delText>, which has not been used widely in prior studies,</w:delText>
        </w:r>
      </w:del>
      <w:r w:rsidRPr="00F1497D">
        <w:rPr>
          <w:rFonts w:ascii="Times New Roman" w:hAnsi="Times New Roman" w:cs="Times New Roman"/>
          <w:lang w:val="en-US"/>
          <w:rPrChange w:id="122" w:author="Maohua Nie" w:date="2023-12-04T15:56:00Z">
            <w:rPr>
              <w:rFonts w:ascii="Times New Roman" w:hAnsi="Times New Roman" w:cs="Times New Roman"/>
              <w:color w:val="263947"/>
              <w:shd w:val="clear" w:color="auto" w:fill="FFFFFF"/>
            </w:rPr>
          </w:rPrChange>
        </w:rPr>
        <w:t xml:space="preserve"> to analyze the experimental data. Within the framework of the diffusion model, we </w:t>
      </w:r>
      <w:del w:id="123" w:author="Microsoft Office User" w:date="2023-12-04T09:19:00Z">
        <w:r w:rsidRPr="00F1497D" w:rsidDel="00647C47">
          <w:rPr>
            <w:rFonts w:ascii="Times New Roman" w:hAnsi="Times New Roman" w:cs="Times New Roman"/>
            <w:lang w:val="en-US"/>
            <w:rPrChange w:id="124" w:author="Maohua Nie" w:date="2023-12-04T15:56:00Z">
              <w:rPr>
                <w:rFonts w:ascii="Times New Roman" w:hAnsi="Times New Roman" w:cs="Times New Roman"/>
                <w:color w:val="263947"/>
                <w:shd w:val="clear" w:color="auto" w:fill="FFFFFF"/>
              </w:rPr>
            </w:rPrChange>
          </w:rPr>
          <w:delText xml:space="preserve">believe that our analysis of risky choices will be more reliable and robust, and will allow us to learn about </w:delText>
        </w:r>
      </w:del>
      <w:ins w:id="125" w:author="Microsoft Office User" w:date="2023-12-04T09:19:00Z">
        <w:r w:rsidR="00647C47" w:rsidRPr="00F1497D">
          <w:rPr>
            <w:rFonts w:ascii="Times New Roman" w:hAnsi="Times New Roman" w:cs="Times New Roman"/>
            <w:lang w:val="en-US"/>
            <w:rPrChange w:id="126" w:author="Maohua Nie" w:date="2023-12-04T15:56:00Z">
              <w:rPr>
                <w:rFonts w:ascii="Times New Roman" w:hAnsi="Times New Roman" w:cs="Times New Roman"/>
                <w:color w:val="263947"/>
                <w:shd w:val="clear" w:color="auto" w:fill="FFFFFF"/>
                <w:lang w:val="de-CH"/>
              </w:rPr>
            </w:rPrChange>
          </w:rPr>
          <w:t xml:space="preserve">can elucidate </w:t>
        </w:r>
      </w:ins>
      <w:r w:rsidRPr="00F1497D">
        <w:rPr>
          <w:rFonts w:ascii="Times New Roman" w:hAnsi="Times New Roman" w:cs="Times New Roman"/>
          <w:lang w:val="en-US"/>
          <w:rPrChange w:id="127" w:author="Maohua Nie" w:date="2023-12-04T15:56:00Z">
            <w:rPr>
              <w:rFonts w:ascii="Times New Roman" w:hAnsi="Times New Roman" w:cs="Times New Roman"/>
              <w:color w:val="263947"/>
              <w:shd w:val="clear" w:color="auto" w:fill="FFFFFF"/>
            </w:rPr>
          </w:rPrChange>
        </w:rPr>
        <w:t xml:space="preserve">people’s cognitive </w:t>
      </w:r>
      <w:del w:id="128" w:author="Microsoft Office User" w:date="2023-12-04T09:18:00Z">
        <w:r w:rsidRPr="00F1497D" w:rsidDel="00647C47">
          <w:rPr>
            <w:rFonts w:ascii="Times New Roman" w:hAnsi="Times New Roman" w:cs="Times New Roman"/>
            <w:lang w:val="en-US"/>
            <w:rPrChange w:id="129" w:author="Maohua Nie" w:date="2023-12-04T15:56:00Z">
              <w:rPr>
                <w:rFonts w:ascii="Times New Roman" w:hAnsi="Times New Roman" w:cs="Times New Roman"/>
                <w:color w:val="263947"/>
                <w:shd w:val="clear" w:color="auto" w:fill="FFFFFF"/>
              </w:rPr>
            </w:rPrChange>
          </w:rPr>
          <w:delText xml:space="preserve">paradigms </w:delText>
        </w:r>
      </w:del>
      <w:ins w:id="130" w:author="Microsoft Office User" w:date="2023-12-04T09:18:00Z">
        <w:r w:rsidR="00647C47" w:rsidRPr="00F1497D">
          <w:rPr>
            <w:rFonts w:ascii="Times New Roman" w:hAnsi="Times New Roman" w:cs="Times New Roman"/>
            <w:lang w:val="en-US"/>
            <w:rPrChange w:id="131" w:author="Maohua Nie" w:date="2023-12-04T15:56:00Z">
              <w:rPr>
                <w:rFonts w:ascii="Times New Roman" w:hAnsi="Times New Roman" w:cs="Times New Roman"/>
                <w:color w:val="263947"/>
                <w:shd w:val="clear" w:color="auto" w:fill="FFFFFF"/>
                <w:lang w:val="de-CH"/>
              </w:rPr>
            </w:rPrChange>
          </w:rPr>
          <w:t>processes</w:t>
        </w:r>
        <w:r w:rsidR="00647C47" w:rsidRPr="00F1497D">
          <w:rPr>
            <w:rFonts w:ascii="Times New Roman" w:hAnsi="Times New Roman" w:cs="Times New Roman"/>
            <w:lang w:val="en-US"/>
            <w:rPrChange w:id="132" w:author="Maohua Nie" w:date="2023-12-04T15:56:00Z">
              <w:rPr>
                <w:rFonts w:ascii="Times New Roman" w:hAnsi="Times New Roman" w:cs="Times New Roman"/>
                <w:color w:val="263947"/>
                <w:shd w:val="clear" w:color="auto" w:fill="FFFFFF"/>
              </w:rPr>
            </w:rPrChange>
          </w:rPr>
          <w:t xml:space="preserve"> </w:t>
        </w:r>
      </w:ins>
      <w:r w:rsidRPr="00F1497D">
        <w:rPr>
          <w:rFonts w:ascii="Times New Roman" w:hAnsi="Times New Roman" w:cs="Times New Roman"/>
          <w:lang w:val="en-US"/>
          <w:rPrChange w:id="133" w:author="Maohua Nie" w:date="2023-12-04T15:56:00Z">
            <w:rPr>
              <w:rFonts w:ascii="Times New Roman" w:hAnsi="Times New Roman" w:cs="Times New Roman"/>
              <w:color w:val="263947"/>
              <w:shd w:val="clear" w:color="auto" w:fill="FFFFFF"/>
            </w:rPr>
          </w:rPrChange>
        </w:rPr>
        <w:t>when faced with options of different complexity.</w:t>
      </w:r>
    </w:p>
    <w:p w14:paraId="295B4E35" w14:textId="77777777" w:rsidR="008F6EFC" w:rsidRPr="00F1497D" w:rsidRDefault="008F6EFC">
      <w:pPr>
        <w:rPr>
          <w:rFonts w:ascii="Times New Roman" w:hAnsi="Times New Roman" w:cs="Times New Roman"/>
          <w:color w:val="263947"/>
          <w:shd w:val="clear" w:color="auto" w:fill="FFFFFF"/>
        </w:rPr>
      </w:pPr>
    </w:p>
    <w:p w14:paraId="2ED4066B" w14:textId="77777777" w:rsidR="008F6EFC" w:rsidRPr="00F1497D" w:rsidRDefault="008F6EFC" w:rsidP="00FA49F1">
      <w:pPr>
        <w:pStyle w:val="Heading1"/>
        <w:rPr>
          <w:rFonts w:cs="Times New Roman"/>
        </w:rPr>
      </w:pPr>
      <w:r w:rsidRPr="00F1497D">
        <w:rPr>
          <w:rFonts w:cs="Times New Roman"/>
        </w:rPr>
        <w:t>Study Information</w:t>
      </w:r>
    </w:p>
    <w:p w14:paraId="1707156F" w14:textId="77777777" w:rsidR="00FA49F1" w:rsidRPr="00F1497D" w:rsidRDefault="00FA49F1">
      <w:pPr>
        <w:rPr>
          <w:rFonts w:ascii="Times New Roman" w:hAnsi="Times New Roman" w:cs="Times New Roman"/>
        </w:rPr>
      </w:pPr>
    </w:p>
    <w:p w14:paraId="05CDFFA5" w14:textId="77777777" w:rsidR="008F6EFC" w:rsidRPr="00F1497D" w:rsidRDefault="008F6EFC" w:rsidP="00FA49F1">
      <w:pPr>
        <w:pStyle w:val="Heading2"/>
        <w:rPr>
          <w:shd w:val="clear" w:color="auto" w:fill="FFFFFF"/>
        </w:rPr>
      </w:pPr>
      <w:r w:rsidRPr="00F1497D">
        <w:rPr>
          <w:shd w:val="clear" w:color="auto" w:fill="FFFFFF"/>
        </w:rPr>
        <w:t>Hypotheses</w:t>
      </w:r>
    </w:p>
    <w:p w14:paraId="4AD518E2" w14:textId="77777777" w:rsidR="008F6EFC" w:rsidRPr="00F1497D" w:rsidRDefault="008F6EFC">
      <w:pPr>
        <w:rPr>
          <w:rFonts w:ascii="Times New Roman" w:hAnsi="Times New Roman" w:cs="Times New Roman"/>
          <w:b/>
          <w:bCs/>
          <w:color w:val="263947"/>
          <w:shd w:val="clear" w:color="auto" w:fill="FFFFFF"/>
        </w:rPr>
      </w:pPr>
    </w:p>
    <w:p w14:paraId="6C287BED" w14:textId="77777777" w:rsidR="00FA49F1" w:rsidRPr="00F1497D" w:rsidRDefault="008F6EFC">
      <w:pPr>
        <w:rPr>
          <w:rFonts w:ascii="Times New Roman" w:hAnsi="Times New Roman" w:cs="Times New Roman"/>
          <w:lang w:val="en-US"/>
          <w:rPrChange w:id="134" w:author="Maohua Nie" w:date="2023-12-04T15:55:00Z">
            <w:rPr>
              <w:rFonts w:ascii="Times New Roman" w:hAnsi="Times New Roman" w:cs="Times New Roman"/>
              <w:color w:val="263947"/>
              <w:shd w:val="clear" w:color="auto" w:fill="FFFFFF"/>
            </w:rPr>
          </w:rPrChange>
        </w:rPr>
      </w:pPr>
      <w:r w:rsidRPr="00F1497D">
        <w:rPr>
          <w:rFonts w:ascii="Times New Roman" w:hAnsi="Times New Roman" w:cs="Times New Roman"/>
          <w:lang w:val="en-US"/>
          <w:rPrChange w:id="135" w:author="Maohua Nie" w:date="2023-12-04T15:55:00Z">
            <w:rPr>
              <w:rFonts w:ascii="Times New Roman" w:hAnsi="Times New Roman" w:cs="Times New Roman"/>
              <w:color w:val="263947"/>
              <w:shd w:val="clear" w:color="auto" w:fill="FFFFFF"/>
            </w:rPr>
          </w:rPrChange>
        </w:rPr>
        <w:t xml:space="preserve">1 Behavioral Hypothesis: </w:t>
      </w:r>
    </w:p>
    <w:p w14:paraId="68272D87" w14:textId="77777777" w:rsidR="00FA49F1" w:rsidRPr="00F1497D" w:rsidRDefault="00FA49F1">
      <w:pPr>
        <w:rPr>
          <w:rFonts w:ascii="Times New Roman" w:hAnsi="Times New Roman" w:cs="Times New Roman"/>
          <w:lang w:val="en-US"/>
          <w:rPrChange w:id="136" w:author="Maohua Nie" w:date="2023-12-04T15:55:00Z">
            <w:rPr>
              <w:rFonts w:ascii="Times New Roman" w:hAnsi="Times New Roman" w:cs="Times New Roman"/>
              <w:color w:val="263947"/>
              <w:shd w:val="clear" w:color="auto" w:fill="FFFFFF"/>
            </w:rPr>
          </w:rPrChange>
        </w:rPr>
      </w:pPr>
    </w:p>
    <w:p w14:paraId="420A8CC1" w14:textId="77777777" w:rsidR="00D31047" w:rsidRPr="00F1497D" w:rsidRDefault="008F6EFC" w:rsidP="00F1497D">
      <w:pPr>
        <w:rPr>
          <w:rFonts w:ascii="Times New Roman" w:hAnsi="Times New Roman" w:cs="Times New Roman"/>
          <w:lang w:val="en-US"/>
          <w:rPrChange w:id="137" w:author="Maohua Nie" w:date="2023-12-04T15:55:00Z">
            <w:rPr>
              <w:rFonts w:ascii="Times New Roman" w:hAnsi="Times New Roman" w:cs="Times New Roman"/>
              <w:color w:val="263947"/>
              <w:shd w:val="clear" w:color="auto" w:fill="FFFFFF"/>
            </w:rPr>
          </w:rPrChange>
        </w:rPr>
        <w:pPrChange w:id="138" w:author="Maohua Nie" w:date="2023-12-04T15:55:00Z">
          <w:pPr>
            <w:pStyle w:val="ListParagraph"/>
            <w:numPr>
              <w:ilvl w:val="1"/>
              <w:numId w:val="1"/>
            </w:numPr>
            <w:ind w:left="360" w:hanging="360"/>
          </w:pPr>
        </w:pPrChange>
      </w:pPr>
      <w:r w:rsidRPr="00F1497D">
        <w:rPr>
          <w:rFonts w:ascii="Times New Roman" w:hAnsi="Times New Roman" w:cs="Times New Roman"/>
          <w:lang w:val="en-US"/>
          <w:rPrChange w:id="139" w:author="Maohua Nie" w:date="2023-12-04T15:55:00Z">
            <w:rPr>
              <w:rFonts w:ascii="Times New Roman" w:hAnsi="Times New Roman" w:cs="Times New Roman"/>
              <w:color w:val="263947"/>
              <w:shd w:val="clear" w:color="auto" w:fill="FFFFFF"/>
            </w:rPr>
          </w:rPrChange>
        </w:rPr>
        <w:t xml:space="preserve">Condition Simple versus Complex Options </w:t>
      </w:r>
    </w:p>
    <w:p w14:paraId="29C6937E" w14:textId="77777777" w:rsidR="00D31047" w:rsidRPr="00F1497D" w:rsidRDefault="00D31047" w:rsidP="00D31047">
      <w:pPr>
        <w:rPr>
          <w:rFonts w:ascii="Times New Roman" w:hAnsi="Times New Roman" w:cs="Times New Roman"/>
          <w:lang w:val="en-US"/>
          <w:rPrChange w:id="140" w:author="Maohua Nie" w:date="2023-12-04T15:55:00Z">
            <w:rPr>
              <w:rFonts w:ascii="Times New Roman" w:hAnsi="Times New Roman" w:cs="Times New Roman"/>
              <w:color w:val="263947"/>
              <w:shd w:val="clear" w:color="auto" w:fill="FFFFFF"/>
            </w:rPr>
          </w:rPrChange>
        </w:rPr>
      </w:pPr>
    </w:p>
    <w:p w14:paraId="42151846" w14:textId="77777777" w:rsidR="00FA49F1" w:rsidRPr="00F1497D" w:rsidRDefault="008F6EFC" w:rsidP="00D31047">
      <w:pPr>
        <w:rPr>
          <w:rFonts w:ascii="Times New Roman" w:hAnsi="Times New Roman" w:cs="Times New Roman"/>
          <w:lang w:val="en-US"/>
          <w:rPrChange w:id="141" w:author="Maohua Nie" w:date="2023-12-04T15:55:00Z">
            <w:rPr>
              <w:rFonts w:ascii="Times New Roman" w:hAnsi="Times New Roman" w:cs="Times New Roman"/>
              <w:color w:val="263947"/>
              <w:shd w:val="clear" w:color="auto" w:fill="FFFFFF"/>
            </w:rPr>
          </w:rPrChange>
        </w:rPr>
      </w:pPr>
      <w:r w:rsidRPr="00F1497D">
        <w:rPr>
          <w:rFonts w:ascii="Times New Roman" w:hAnsi="Times New Roman" w:cs="Times New Roman"/>
          <w:lang w:val="en-US"/>
          <w:rPrChange w:id="142" w:author="Maohua Nie" w:date="2023-12-04T15:55:00Z">
            <w:rPr>
              <w:rFonts w:ascii="Times New Roman" w:hAnsi="Times New Roman" w:cs="Times New Roman"/>
              <w:color w:val="263947"/>
              <w:shd w:val="clear" w:color="auto" w:fill="FFFFFF"/>
            </w:rPr>
          </w:rPrChange>
        </w:rPr>
        <w:t xml:space="preserve">In the context of decision-making under risk, individuals exhibit complexity aversion. Complexity aversion means when presented with two alternatives, one simple and one complex, of comparable value, individuals will choose the simpler option more often. </w:t>
      </w:r>
    </w:p>
    <w:p w14:paraId="3E51048E" w14:textId="77777777" w:rsidR="00FA49F1" w:rsidRPr="00F1497D" w:rsidRDefault="00FA49F1">
      <w:pPr>
        <w:rPr>
          <w:rFonts w:ascii="Times New Roman" w:hAnsi="Times New Roman" w:cs="Times New Roman"/>
          <w:lang w:val="en-US"/>
          <w:rPrChange w:id="143" w:author="Maohua Nie" w:date="2023-12-04T15:55:00Z">
            <w:rPr>
              <w:rFonts w:ascii="Times New Roman" w:hAnsi="Times New Roman" w:cs="Times New Roman"/>
              <w:color w:val="263947"/>
              <w:shd w:val="clear" w:color="auto" w:fill="FFFFFF"/>
            </w:rPr>
          </w:rPrChange>
        </w:rPr>
      </w:pPr>
    </w:p>
    <w:p w14:paraId="45288E3B" w14:textId="77777777" w:rsidR="00FA49F1" w:rsidRPr="00F1497D" w:rsidRDefault="008F6EFC">
      <w:pPr>
        <w:rPr>
          <w:rFonts w:ascii="Times New Roman" w:hAnsi="Times New Roman" w:cs="Times New Roman"/>
          <w:lang w:val="en-US"/>
          <w:rPrChange w:id="144" w:author="Maohua Nie" w:date="2023-12-04T15:55:00Z">
            <w:rPr>
              <w:rFonts w:ascii="Times New Roman" w:hAnsi="Times New Roman" w:cs="Times New Roman"/>
              <w:color w:val="263947"/>
              <w:shd w:val="clear" w:color="auto" w:fill="FFFFFF"/>
            </w:rPr>
          </w:rPrChange>
        </w:rPr>
      </w:pPr>
      <w:r w:rsidRPr="00F1497D">
        <w:rPr>
          <w:rFonts w:ascii="Times New Roman" w:hAnsi="Times New Roman" w:cs="Times New Roman"/>
          <w:lang w:val="en-US"/>
          <w:rPrChange w:id="145" w:author="Maohua Nie" w:date="2023-12-04T15:55:00Z">
            <w:rPr>
              <w:rFonts w:ascii="Times New Roman" w:hAnsi="Times New Roman" w:cs="Times New Roman"/>
              <w:color w:val="263947"/>
              <w:shd w:val="clear" w:color="auto" w:fill="FFFFFF"/>
            </w:rPr>
          </w:rPrChange>
        </w:rPr>
        <w:t xml:space="preserve">1.2 Condition Simple versus Simple and Complex versus Complex </w:t>
      </w:r>
    </w:p>
    <w:p w14:paraId="3FE554AF" w14:textId="77777777" w:rsidR="00FA49F1" w:rsidRPr="00F1497D" w:rsidRDefault="00FA49F1">
      <w:pPr>
        <w:rPr>
          <w:rFonts w:ascii="Times New Roman" w:hAnsi="Times New Roman" w:cs="Times New Roman"/>
          <w:lang w:val="en-US"/>
          <w:rPrChange w:id="146" w:author="Maohua Nie" w:date="2023-12-04T15:55:00Z">
            <w:rPr>
              <w:rFonts w:ascii="Times New Roman" w:hAnsi="Times New Roman" w:cs="Times New Roman"/>
              <w:color w:val="263947"/>
              <w:shd w:val="clear" w:color="auto" w:fill="FFFFFF"/>
            </w:rPr>
          </w:rPrChange>
        </w:rPr>
      </w:pPr>
    </w:p>
    <w:p w14:paraId="5BEEA2F3" w14:textId="77777777" w:rsidR="00FA49F1" w:rsidRPr="00F1497D" w:rsidRDefault="008F6EFC">
      <w:pPr>
        <w:rPr>
          <w:rFonts w:ascii="Times New Roman" w:hAnsi="Times New Roman" w:cs="Times New Roman"/>
          <w:lang w:val="en-US"/>
          <w:rPrChange w:id="147" w:author="Maohua Nie" w:date="2023-12-04T15:55:00Z">
            <w:rPr>
              <w:rFonts w:ascii="Times New Roman" w:hAnsi="Times New Roman" w:cs="Times New Roman"/>
              <w:color w:val="263947"/>
              <w:shd w:val="clear" w:color="auto" w:fill="FFFFFF"/>
            </w:rPr>
          </w:rPrChange>
        </w:rPr>
      </w:pPr>
      <w:r w:rsidRPr="00F1497D">
        <w:rPr>
          <w:rFonts w:ascii="Times New Roman" w:hAnsi="Times New Roman" w:cs="Times New Roman"/>
          <w:lang w:val="en-US"/>
          <w:rPrChange w:id="148" w:author="Maohua Nie" w:date="2023-12-04T15:55:00Z">
            <w:rPr>
              <w:rFonts w:ascii="Times New Roman" w:hAnsi="Times New Roman" w:cs="Times New Roman"/>
              <w:color w:val="263947"/>
              <w:shd w:val="clear" w:color="auto" w:fill="FFFFFF"/>
            </w:rPr>
          </w:rPrChange>
        </w:rPr>
        <w:t xml:space="preserve">In simple versus simple or complex-complex choice situations, we expect faster response times in simple versus simple compared to complex versus complex because simpler options need less accumulation time. </w:t>
      </w:r>
    </w:p>
    <w:p w14:paraId="6CEE3B43" w14:textId="77777777" w:rsidR="00FA49F1" w:rsidRPr="00F1497D" w:rsidRDefault="00FA49F1">
      <w:pPr>
        <w:rPr>
          <w:rFonts w:ascii="Times New Roman" w:hAnsi="Times New Roman" w:cs="Times New Roman"/>
          <w:lang w:val="en-US"/>
          <w:rPrChange w:id="149" w:author="Maohua Nie" w:date="2023-12-04T15:55:00Z">
            <w:rPr>
              <w:rFonts w:ascii="Times New Roman" w:hAnsi="Times New Roman" w:cs="Times New Roman"/>
              <w:color w:val="263947"/>
              <w:shd w:val="clear" w:color="auto" w:fill="FFFFFF"/>
            </w:rPr>
          </w:rPrChange>
        </w:rPr>
      </w:pPr>
    </w:p>
    <w:p w14:paraId="0A646444" w14:textId="77777777" w:rsidR="00FA49F1" w:rsidRPr="00F1497D" w:rsidRDefault="008F6EFC">
      <w:pPr>
        <w:rPr>
          <w:rFonts w:ascii="Times New Roman" w:hAnsi="Times New Roman" w:cs="Times New Roman"/>
          <w:lang w:val="en-US"/>
          <w:rPrChange w:id="150" w:author="Maohua Nie" w:date="2023-12-04T15:55:00Z">
            <w:rPr>
              <w:rFonts w:ascii="Times New Roman" w:hAnsi="Times New Roman" w:cs="Times New Roman"/>
              <w:color w:val="263947"/>
              <w:shd w:val="clear" w:color="auto" w:fill="FFFFFF"/>
            </w:rPr>
          </w:rPrChange>
        </w:rPr>
      </w:pPr>
      <w:r w:rsidRPr="00F1497D">
        <w:rPr>
          <w:rFonts w:ascii="Times New Roman" w:hAnsi="Times New Roman" w:cs="Times New Roman"/>
          <w:lang w:val="en-US"/>
          <w:rPrChange w:id="151" w:author="Maohua Nie" w:date="2023-12-04T15:55:00Z">
            <w:rPr>
              <w:rFonts w:ascii="Times New Roman" w:hAnsi="Times New Roman" w:cs="Times New Roman"/>
              <w:color w:val="263947"/>
              <w:shd w:val="clear" w:color="auto" w:fill="FFFFFF"/>
            </w:rPr>
          </w:rPrChange>
        </w:rPr>
        <w:t xml:space="preserve">In addition, we expect choice consistency to be higher in simple versus simple than complex versus complex because it is easier for participants to accumulate and process the information </w:t>
      </w:r>
      <w:r w:rsidRPr="00F1497D">
        <w:rPr>
          <w:rFonts w:ascii="Times New Roman" w:hAnsi="Times New Roman" w:cs="Times New Roman"/>
          <w:lang w:val="en-US"/>
          <w:rPrChange w:id="152" w:author="Maohua Nie" w:date="2023-12-04T15:55:00Z">
            <w:rPr>
              <w:rFonts w:ascii="Times New Roman" w:hAnsi="Times New Roman" w:cs="Times New Roman"/>
              <w:color w:val="263947"/>
              <w:shd w:val="clear" w:color="auto" w:fill="FFFFFF"/>
            </w:rPr>
          </w:rPrChange>
        </w:rPr>
        <w:lastRenderedPageBreak/>
        <w:t xml:space="preserve">when it is simple. We approximate choice consistency behaviorally with the effect of the EV-Difference on choice proportions. </w:t>
      </w:r>
    </w:p>
    <w:p w14:paraId="48673FF9" w14:textId="77777777" w:rsidR="00FA49F1" w:rsidRPr="00F1497D" w:rsidRDefault="00FA49F1">
      <w:pPr>
        <w:rPr>
          <w:rFonts w:ascii="Times New Roman" w:hAnsi="Times New Roman" w:cs="Times New Roman"/>
          <w:lang w:val="en-US"/>
          <w:rPrChange w:id="153" w:author="Maohua Nie" w:date="2023-12-04T15:55:00Z">
            <w:rPr>
              <w:rFonts w:ascii="Times New Roman" w:hAnsi="Times New Roman" w:cs="Times New Roman"/>
              <w:color w:val="263947"/>
              <w:shd w:val="clear" w:color="auto" w:fill="FFFFFF"/>
            </w:rPr>
          </w:rPrChange>
        </w:rPr>
      </w:pPr>
    </w:p>
    <w:p w14:paraId="3C0E00EF" w14:textId="77777777" w:rsidR="00FA49F1" w:rsidRPr="00F1497D" w:rsidRDefault="008F6EFC">
      <w:pPr>
        <w:rPr>
          <w:rFonts w:ascii="Times New Roman" w:hAnsi="Times New Roman" w:cs="Times New Roman"/>
          <w:lang w:val="en-US"/>
          <w:rPrChange w:id="154" w:author="Maohua Nie" w:date="2023-12-04T15:55:00Z">
            <w:rPr>
              <w:rFonts w:ascii="Times New Roman" w:hAnsi="Times New Roman" w:cs="Times New Roman"/>
              <w:color w:val="263947"/>
              <w:shd w:val="clear" w:color="auto" w:fill="FFFFFF"/>
            </w:rPr>
          </w:rPrChange>
        </w:rPr>
      </w:pPr>
      <w:del w:id="155" w:author="Microsoft Office User" w:date="2023-12-04T09:32:00Z">
        <w:r w:rsidRPr="00F1497D" w:rsidDel="00897875">
          <w:rPr>
            <w:rFonts w:ascii="Times New Roman" w:hAnsi="Times New Roman" w:cs="Times New Roman"/>
            <w:lang w:val="en-US"/>
            <w:rPrChange w:id="156" w:author="Maohua Nie" w:date="2023-12-04T15:55:00Z">
              <w:rPr>
                <w:rFonts w:ascii="Times New Roman" w:hAnsi="Times New Roman" w:cs="Times New Roman"/>
                <w:color w:val="263947"/>
                <w:shd w:val="clear" w:color="auto" w:fill="FFFFFF"/>
              </w:rPr>
            </w:rPrChange>
          </w:rPr>
          <w:delText>1.3</w:delText>
        </w:r>
      </w:del>
      <w:ins w:id="157" w:author="Microsoft Office User" w:date="2023-12-04T09:32:00Z">
        <w:r w:rsidR="00897875" w:rsidRPr="00F1497D">
          <w:rPr>
            <w:rFonts w:ascii="Times New Roman" w:hAnsi="Times New Roman" w:cs="Times New Roman"/>
            <w:lang w:val="en-US"/>
            <w:rPrChange w:id="158" w:author="Maohua Nie" w:date="2023-12-04T15:55:00Z">
              <w:rPr>
                <w:rFonts w:ascii="Times New Roman" w:hAnsi="Times New Roman" w:cs="Times New Roman"/>
                <w:color w:val="263947"/>
                <w:shd w:val="clear" w:color="auto" w:fill="FFFFFF"/>
                <w:lang w:val="de-CH"/>
              </w:rPr>
            </w:rPrChange>
          </w:rPr>
          <w:t>2</w:t>
        </w:r>
      </w:ins>
      <w:r w:rsidRPr="00F1497D">
        <w:rPr>
          <w:rFonts w:ascii="Times New Roman" w:hAnsi="Times New Roman" w:cs="Times New Roman"/>
          <w:lang w:val="en-US"/>
          <w:rPrChange w:id="159" w:author="Maohua Nie" w:date="2023-12-04T15:55:00Z">
            <w:rPr>
              <w:rFonts w:ascii="Times New Roman" w:hAnsi="Times New Roman" w:cs="Times New Roman"/>
              <w:color w:val="263947"/>
              <w:shd w:val="clear" w:color="auto" w:fill="FFFFFF"/>
            </w:rPr>
          </w:rPrChange>
        </w:rPr>
        <w:t xml:space="preserve"> Cognitive Mechanism Hypotheses to Explain Complexity Aversion: </w:t>
      </w:r>
    </w:p>
    <w:p w14:paraId="0046A3A0" w14:textId="77777777" w:rsidR="00FA49F1" w:rsidRPr="00F1497D" w:rsidRDefault="00FA49F1">
      <w:pPr>
        <w:rPr>
          <w:rFonts w:ascii="Times New Roman" w:hAnsi="Times New Roman" w:cs="Times New Roman"/>
          <w:lang w:val="en-US"/>
          <w:rPrChange w:id="160" w:author="Maohua Nie" w:date="2023-12-04T15:55:00Z">
            <w:rPr>
              <w:rFonts w:ascii="Times New Roman" w:hAnsi="Times New Roman" w:cs="Times New Roman"/>
              <w:color w:val="263947"/>
              <w:shd w:val="clear" w:color="auto" w:fill="FFFFFF"/>
            </w:rPr>
          </w:rPrChange>
        </w:rPr>
      </w:pPr>
    </w:p>
    <w:p w14:paraId="30FFD996" w14:textId="77777777" w:rsidR="00FA49F1" w:rsidRPr="00F1497D" w:rsidRDefault="008F6EFC">
      <w:pPr>
        <w:rPr>
          <w:rFonts w:ascii="Times New Roman" w:hAnsi="Times New Roman" w:cs="Times New Roman"/>
          <w:lang w:val="en-US"/>
          <w:rPrChange w:id="161" w:author="Maohua Nie" w:date="2023-12-04T15:55:00Z">
            <w:rPr>
              <w:rFonts w:ascii="Times New Roman" w:hAnsi="Times New Roman" w:cs="Times New Roman"/>
              <w:color w:val="263947"/>
              <w:shd w:val="clear" w:color="auto" w:fill="FFFFFF"/>
            </w:rPr>
          </w:rPrChange>
        </w:rPr>
      </w:pPr>
      <w:del w:id="162" w:author="Microsoft Office User" w:date="2023-12-04T09:32:00Z">
        <w:r w:rsidRPr="00F1497D" w:rsidDel="00897875">
          <w:rPr>
            <w:rFonts w:ascii="Times New Roman" w:hAnsi="Times New Roman" w:cs="Times New Roman"/>
            <w:lang w:val="en-US"/>
            <w:rPrChange w:id="163" w:author="Maohua Nie" w:date="2023-12-04T15:55:00Z">
              <w:rPr>
                <w:rFonts w:ascii="Times New Roman" w:hAnsi="Times New Roman" w:cs="Times New Roman"/>
                <w:color w:val="263947"/>
                <w:shd w:val="clear" w:color="auto" w:fill="FFFFFF"/>
              </w:rPr>
            </w:rPrChange>
          </w:rPr>
          <w:delText>First hypothesis:</w:delText>
        </w:r>
      </w:del>
      <w:ins w:id="164" w:author="Microsoft Office User" w:date="2023-12-04T09:32:00Z">
        <w:r w:rsidR="00897875" w:rsidRPr="00F1497D">
          <w:rPr>
            <w:rFonts w:ascii="Times New Roman" w:hAnsi="Times New Roman" w:cs="Times New Roman"/>
            <w:lang w:val="en-US"/>
            <w:rPrChange w:id="165" w:author="Maohua Nie" w:date="2023-12-04T15:55:00Z">
              <w:rPr>
                <w:rFonts w:ascii="Times New Roman" w:hAnsi="Times New Roman" w:cs="Times New Roman"/>
                <w:color w:val="263947"/>
                <w:shd w:val="clear" w:color="auto" w:fill="FFFFFF"/>
                <w:lang w:val="de-CH"/>
              </w:rPr>
            </w:rPrChange>
          </w:rPr>
          <w:t>2.1</w:t>
        </w:r>
      </w:ins>
      <w:r w:rsidRPr="00F1497D">
        <w:rPr>
          <w:rFonts w:ascii="Times New Roman" w:hAnsi="Times New Roman" w:cs="Times New Roman"/>
          <w:lang w:val="en-US"/>
          <w:rPrChange w:id="166" w:author="Maohua Nie" w:date="2023-12-04T15:55:00Z">
            <w:rPr>
              <w:rFonts w:ascii="Times New Roman" w:hAnsi="Times New Roman" w:cs="Times New Roman"/>
              <w:color w:val="263947"/>
              <w:shd w:val="clear" w:color="auto" w:fill="FFFFFF"/>
            </w:rPr>
          </w:rPrChange>
        </w:rPr>
        <w:t xml:space="preserve"> Complexity aversion is mainly driven by a pre-valuation bias, whereby individuals exhibit a preliminary disposition against complex options prior to the accumulation of substantial information. </w:t>
      </w:r>
    </w:p>
    <w:p w14:paraId="624B2CA1" w14:textId="77777777" w:rsidR="00FA49F1" w:rsidRPr="00F1497D" w:rsidRDefault="00FA49F1">
      <w:pPr>
        <w:rPr>
          <w:rFonts w:ascii="Times New Roman" w:hAnsi="Times New Roman" w:cs="Times New Roman"/>
          <w:lang w:val="en-US"/>
          <w:rPrChange w:id="167" w:author="Maohua Nie" w:date="2023-12-04T15:55:00Z">
            <w:rPr>
              <w:rFonts w:ascii="Times New Roman" w:hAnsi="Times New Roman" w:cs="Times New Roman"/>
              <w:color w:val="263947"/>
              <w:shd w:val="clear" w:color="auto" w:fill="FFFFFF"/>
            </w:rPr>
          </w:rPrChange>
        </w:rPr>
      </w:pPr>
    </w:p>
    <w:p w14:paraId="78FBFC3E" w14:textId="77777777" w:rsidR="00FA49F1" w:rsidRPr="00F1497D" w:rsidRDefault="008F6EFC">
      <w:pPr>
        <w:rPr>
          <w:rFonts w:ascii="Times New Roman" w:hAnsi="Times New Roman" w:cs="Times New Roman"/>
          <w:lang w:val="en-US"/>
          <w:rPrChange w:id="168" w:author="Maohua Nie" w:date="2023-12-04T15:55:00Z">
            <w:rPr>
              <w:rFonts w:ascii="Times New Roman" w:hAnsi="Times New Roman" w:cs="Times New Roman"/>
              <w:color w:val="263947"/>
              <w:shd w:val="clear" w:color="auto" w:fill="FFFFFF"/>
            </w:rPr>
          </w:rPrChange>
        </w:rPr>
      </w:pPr>
      <w:del w:id="169" w:author="Microsoft Office User" w:date="2023-12-04T09:32:00Z">
        <w:r w:rsidRPr="00F1497D" w:rsidDel="00897875">
          <w:rPr>
            <w:rFonts w:ascii="Times New Roman" w:hAnsi="Times New Roman" w:cs="Times New Roman"/>
            <w:lang w:val="en-US"/>
            <w:rPrChange w:id="170" w:author="Maohua Nie" w:date="2023-12-04T15:55:00Z">
              <w:rPr>
                <w:rFonts w:ascii="Times New Roman" w:hAnsi="Times New Roman" w:cs="Times New Roman"/>
                <w:color w:val="263947"/>
                <w:shd w:val="clear" w:color="auto" w:fill="FFFFFF"/>
              </w:rPr>
            </w:rPrChange>
          </w:rPr>
          <w:delText>Second hypothesis:</w:delText>
        </w:r>
      </w:del>
      <w:ins w:id="171" w:author="Microsoft Office User" w:date="2023-12-04T09:32:00Z">
        <w:r w:rsidR="00897875" w:rsidRPr="00F1497D">
          <w:rPr>
            <w:rFonts w:ascii="Times New Roman" w:hAnsi="Times New Roman" w:cs="Times New Roman"/>
            <w:lang w:val="en-US"/>
            <w:rPrChange w:id="172" w:author="Maohua Nie" w:date="2023-12-04T15:55:00Z">
              <w:rPr>
                <w:rFonts w:ascii="Times New Roman" w:hAnsi="Times New Roman" w:cs="Times New Roman"/>
                <w:color w:val="263947"/>
                <w:shd w:val="clear" w:color="auto" w:fill="FFFFFF"/>
                <w:lang w:val="de-CH"/>
              </w:rPr>
            </w:rPrChange>
          </w:rPr>
          <w:t>2.2</w:t>
        </w:r>
      </w:ins>
      <w:r w:rsidRPr="00F1497D">
        <w:rPr>
          <w:rFonts w:ascii="Times New Roman" w:hAnsi="Times New Roman" w:cs="Times New Roman"/>
          <w:lang w:val="en-US"/>
          <w:rPrChange w:id="173" w:author="Maohua Nie" w:date="2023-12-04T15:55:00Z">
            <w:rPr>
              <w:rFonts w:ascii="Times New Roman" w:hAnsi="Times New Roman" w:cs="Times New Roman"/>
              <w:color w:val="263947"/>
              <w:shd w:val="clear" w:color="auto" w:fill="FFFFFF"/>
            </w:rPr>
          </w:rPrChange>
        </w:rPr>
        <w:t xml:space="preserve"> Complexity aversion is mainly driven by a discounting effect that occurs during information accumulation. This effect results in the perceived value of complex options being subjectively "discounted". </w:t>
      </w:r>
    </w:p>
    <w:p w14:paraId="7608DBF8" w14:textId="77777777" w:rsidR="00FA49F1" w:rsidRPr="00F1497D" w:rsidRDefault="00FA49F1">
      <w:pPr>
        <w:rPr>
          <w:rFonts w:ascii="Times New Roman" w:hAnsi="Times New Roman" w:cs="Times New Roman"/>
          <w:lang w:val="en-US"/>
          <w:rPrChange w:id="174" w:author="Maohua Nie" w:date="2023-12-04T15:55:00Z">
            <w:rPr>
              <w:rFonts w:ascii="Times New Roman" w:hAnsi="Times New Roman" w:cs="Times New Roman"/>
              <w:color w:val="263947"/>
              <w:shd w:val="clear" w:color="auto" w:fill="FFFFFF"/>
            </w:rPr>
          </w:rPrChange>
        </w:rPr>
      </w:pPr>
    </w:p>
    <w:p w14:paraId="4CEBA644" w14:textId="77777777" w:rsidR="00FA49F1" w:rsidRPr="00F1497D" w:rsidRDefault="008F6EFC">
      <w:pPr>
        <w:rPr>
          <w:rFonts w:ascii="Times New Roman" w:hAnsi="Times New Roman" w:cs="Times New Roman"/>
          <w:lang w:val="en-US"/>
          <w:rPrChange w:id="175" w:author="Maohua Nie" w:date="2023-12-04T15:55:00Z">
            <w:rPr>
              <w:rFonts w:ascii="Times New Roman" w:hAnsi="Times New Roman" w:cs="Times New Roman"/>
              <w:color w:val="263947"/>
              <w:shd w:val="clear" w:color="auto" w:fill="FFFFFF"/>
            </w:rPr>
          </w:rPrChange>
        </w:rPr>
      </w:pPr>
      <w:del w:id="176" w:author="Microsoft Office User" w:date="2023-12-04T09:33:00Z">
        <w:r w:rsidRPr="00F1497D" w:rsidDel="00897875">
          <w:rPr>
            <w:rFonts w:ascii="Times New Roman" w:hAnsi="Times New Roman" w:cs="Times New Roman"/>
            <w:lang w:val="en-US"/>
            <w:rPrChange w:id="177" w:author="Maohua Nie" w:date="2023-12-04T15:55:00Z">
              <w:rPr>
                <w:rFonts w:ascii="Times New Roman" w:hAnsi="Times New Roman" w:cs="Times New Roman"/>
                <w:color w:val="263947"/>
                <w:shd w:val="clear" w:color="auto" w:fill="FFFFFF"/>
              </w:rPr>
            </w:rPrChange>
          </w:rPr>
          <w:delText>Third hypothesis:</w:delText>
        </w:r>
      </w:del>
      <w:ins w:id="178" w:author="Microsoft Office User" w:date="2023-12-04T09:33:00Z">
        <w:r w:rsidR="00897875" w:rsidRPr="00F1497D">
          <w:rPr>
            <w:rFonts w:ascii="Times New Roman" w:hAnsi="Times New Roman" w:cs="Times New Roman"/>
            <w:lang w:val="en-US"/>
            <w:rPrChange w:id="179" w:author="Maohua Nie" w:date="2023-12-04T15:55:00Z">
              <w:rPr>
                <w:rFonts w:ascii="Times New Roman" w:hAnsi="Times New Roman" w:cs="Times New Roman"/>
                <w:color w:val="263947"/>
                <w:shd w:val="clear" w:color="auto" w:fill="FFFFFF"/>
                <w:lang w:val="de-CH"/>
              </w:rPr>
            </w:rPrChange>
          </w:rPr>
          <w:t>2.3</w:t>
        </w:r>
      </w:ins>
      <w:r w:rsidRPr="00F1497D">
        <w:rPr>
          <w:rFonts w:ascii="Times New Roman" w:hAnsi="Times New Roman" w:cs="Times New Roman"/>
          <w:lang w:val="en-US"/>
          <w:rPrChange w:id="180" w:author="Maohua Nie" w:date="2023-12-04T15:55:00Z">
            <w:rPr>
              <w:rFonts w:ascii="Times New Roman" w:hAnsi="Times New Roman" w:cs="Times New Roman"/>
              <w:color w:val="263947"/>
              <w:shd w:val="clear" w:color="auto" w:fill="FFFFFF"/>
            </w:rPr>
          </w:rPrChange>
        </w:rPr>
        <w:t xml:space="preserve"> Complexity aversion is mainly driven by the subjective representation of outcome probabilities. Participants have a stronger curvature for decisions weights for complex than for simple options, leading to decisions weights being closer to 50 percent in case of complex lotteries. This is the case because for complex lotteries it is harder for participants to accumulate the probability information. </w:t>
      </w:r>
    </w:p>
    <w:p w14:paraId="07564B35" w14:textId="77777777" w:rsidR="00FA49F1" w:rsidRPr="00F1497D" w:rsidRDefault="00FA49F1">
      <w:pPr>
        <w:rPr>
          <w:rFonts w:ascii="Times New Roman" w:hAnsi="Times New Roman" w:cs="Times New Roman"/>
          <w:lang w:val="en-US"/>
          <w:rPrChange w:id="181" w:author="Maohua Nie" w:date="2023-12-04T15:55:00Z">
            <w:rPr>
              <w:rFonts w:ascii="Times New Roman" w:hAnsi="Times New Roman" w:cs="Times New Roman"/>
              <w:color w:val="263947"/>
              <w:shd w:val="clear" w:color="auto" w:fill="FFFFFF"/>
            </w:rPr>
          </w:rPrChange>
        </w:rPr>
      </w:pPr>
    </w:p>
    <w:p w14:paraId="148FF531" w14:textId="77777777" w:rsidR="00FA49F1" w:rsidRPr="00F1497D" w:rsidRDefault="008F6EFC">
      <w:pPr>
        <w:rPr>
          <w:rFonts w:ascii="Times New Roman" w:hAnsi="Times New Roman" w:cs="Times New Roman"/>
          <w:lang w:val="en-US"/>
          <w:rPrChange w:id="182" w:author="Maohua Nie" w:date="2023-12-04T15:55:00Z">
            <w:rPr>
              <w:rFonts w:ascii="Times New Roman" w:hAnsi="Times New Roman" w:cs="Times New Roman"/>
              <w:color w:val="263947"/>
              <w:shd w:val="clear" w:color="auto" w:fill="FFFFFF"/>
            </w:rPr>
          </w:rPrChange>
        </w:rPr>
      </w:pPr>
      <w:del w:id="183" w:author="Microsoft Office User" w:date="2023-12-04T09:33:00Z">
        <w:r w:rsidRPr="00F1497D" w:rsidDel="00897875">
          <w:rPr>
            <w:rFonts w:ascii="Times New Roman" w:hAnsi="Times New Roman" w:cs="Times New Roman"/>
            <w:lang w:val="en-US"/>
            <w:rPrChange w:id="184" w:author="Maohua Nie" w:date="2023-12-04T15:55:00Z">
              <w:rPr>
                <w:rFonts w:ascii="Times New Roman" w:hAnsi="Times New Roman" w:cs="Times New Roman"/>
                <w:color w:val="263947"/>
                <w:shd w:val="clear" w:color="auto" w:fill="FFFFFF"/>
              </w:rPr>
            </w:rPrChange>
          </w:rPr>
          <w:delText>1.4</w:delText>
        </w:r>
      </w:del>
      <w:ins w:id="185" w:author="Microsoft Office User" w:date="2023-12-04T09:33:00Z">
        <w:r w:rsidR="00897875" w:rsidRPr="00F1497D">
          <w:rPr>
            <w:rFonts w:ascii="Times New Roman" w:hAnsi="Times New Roman" w:cs="Times New Roman"/>
            <w:lang w:val="en-US"/>
            <w:rPrChange w:id="186" w:author="Maohua Nie" w:date="2023-12-04T15:55:00Z">
              <w:rPr>
                <w:rFonts w:ascii="Times New Roman" w:hAnsi="Times New Roman" w:cs="Times New Roman"/>
                <w:color w:val="263947"/>
                <w:shd w:val="clear" w:color="auto" w:fill="FFFFFF"/>
                <w:lang w:val="de-CH"/>
              </w:rPr>
            </w:rPrChange>
          </w:rPr>
          <w:t>3</w:t>
        </w:r>
      </w:ins>
      <w:r w:rsidRPr="00F1497D">
        <w:rPr>
          <w:rFonts w:ascii="Times New Roman" w:hAnsi="Times New Roman" w:cs="Times New Roman"/>
          <w:lang w:val="en-US"/>
          <w:rPrChange w:id="187" w:author="Maohua Nie" w:date="2023-12-04T15:55:00Z">
            <w:rPr>
              <w:rFonts w:ascii="Times New Roman" w:hAnsi="Times New Roman" w:cs="Times New Roman"/>
              <w:color w:val="263947"/>
              <w:shd w:val="clear" w:color="auto" w:fill="FFFFFF"/>
            </w:rPr>
          </w:rPrChange>
        </w:rPr>
        <w:t xml:space="preserve"> Cognitive Mechanism Hypotheses to Explain Differences in Simple versus Simple and Complex versus Complex conditions:</w:t>
      </w:r>
    </w:p>
    <w:p w14:paraId="71BE1078" w14:textId="77777777" w:rsidR="00FA49F1" w:rsidRPr="00F1497D" w:rsidRDefault="00FA49F1">
      <w:pPr>
        <w:rPr>
          <w:rFonts w:ascii="Times New Roman" w:hAnsi="Times New Roman" w:cs="Times New Roman"/>
          <w:lang w:val="en-US"/>
          <w:rPrChange w:id="188" w:author="Maohua Nie" w:date="2023-12-04T15:55:00Z">
            <w:rPr>
              <w:rFonts w:ascii="Times New Roman" w:hAnsi="Times New Roman" w:cs="Times New Roman"/>
              <w:color w:val="263947"/>
              <w:shd w:val="clear" w:color="auto" w:fill="FFFFFF"/>
            </w:rPr>
          </w:rPrChange>
        </w:rPr>
      </w:pPr>
    </w:p>
    <w:p w14:paraId="238ACA3A" w14:textId="38E95E74" w:rsidR="00FA49F1" w:rsidRPr="00F1497D" w:rsidRDefault="008F6EFC">
      <w:pPr>
        <w:rPr>
          <w:ins w:id="189" w:author="Maohua Nie" w:date="2023-12-04T15:45:00Z"/>
          <w:rFonts w:ascii="Times New Roman" w:hAnsi="Times New Roman" w:cs="Times New Roman"/>
          <w:lang w:val="en-US"/>
          <w:rPrChange w:id="190" w:author="Maohua Nie" w:date="2023-12-04T15:55:00Z">
            <w:rPr>
              <w:ins w:id="191" w:author="Maohua Nie" w:date="2023-12-04T15:45:00Z"/>
              <w:rFonts w:ascii="Times New Roman" w:hAnsi="Times New Roman" w:cs="Times New Roman"/>
              <w:color w:val="263947"/>
              <w:shd w:val="clear" w:color="auto" w:fill="FFFFFF"/>
            </w:rPr>
          </w:rPrChange>
        </w:rPr>
      </w:pPr>
      <w:del w:id="192" w:author="Microsoft Office User" w:date="2023-12-04T09:33:00Z">
        <w:r w:rsidRPr="00F1497D" w:rsidDel="00897875">
          <w:rPr>
            <w:rFonts w:ascii="Times New Roman" w:hAnsi="Times New Roman" w:cs="Times New Roman"/>
            <w:lang w:val="en-US"/>
            <w:rPrChange w:id="193" w:author="Maohua Nie" w:date="2023-12-04T15:55:00Z">
              <w:rPr>
                <w:rFonts w:ascii="Times New Roman" w:hAnsi="Times New Roman" w:cs="Times New Roman"/>
                <w:color w:val="263947"/>
                <w:shd w:val="clear" w:color="auto" w:fill="FFFFFF"/>
              </w:rPr>
            </w:rPrChange>
          </w:rPr>
          <w:delText>First hypothesis:</w:delText>
        </w:r>
      </w:del>
      <w:ins w:id="194" w:author="Microsoft Office User" w:date="2023-12-04T09:33:00Z">
        <w:r w:rsidR="00897875" w:rsidRPr="00F1497D">
          <w:rPr>
            <w:rFonts w:ascii="Times New Roman" w:hAnsi="Times New Roman" w:cs="Times New Roman"/>
            <w:lang w:val="en-US"/>
            <w:rPrChange w:id="195" w:author="Maohua Nie" w:date="2023-12-04T15:55:00Z">
              <w:rPr>
                <w:rFonts w:ascii="Times New Roman" w:hAnsi="Times New Roman" w:cs="Times New Roman"/>
                <w:color w:val="263947"/>
                <w:shd w:val="clear" w:color="auto" w:fill="FFFFFF"/>
                <w:lang w:val="de-CH"/>
              </w:rPr>
            </w:rPrChange>
          </w:rPr>
          <w:t>3.1</w:t>
        </w:r>
      </w:ins>
      <w:r w:rsidRPr="00F1497D">
        <w:rPr>
          <w:rFonts w:ascii="Times New Roman" w:hAnsi="Times New Roman" w:cs="Times New Roman"/>
          <w:lang w:val="en-US"/>
          <w:rPrChange w:id="196" w:author="Maohua Nie" w:date="2023-12-04T15:55:00Z">
            <w:rPr>
              <w:rFonts w:ascii="Times New Roman" w:hAnsi="Times New Roman" w:cs="Times New Roman"/>
              <w:color w:val="263947"/>
              <w:shd w:val="clear" w:color="auto" w:fill="FFFFFF"/>
            </w:rPr>
          </w:rPrChange>
        </w:rPr>
        <w:t xml:space="preserve"> Participants differ in the evidence accumulation between simple versus simple and complex versus complex conditions. This would show in a difference in the choice consistency parameter </w:t>
      </w:r>
      <w:ins w:id="197" w:author="Maohua Nie" w:date="2023-12-04T15:49:00Z">
        <w:r w:rsidR="00F1497D" w:rsidRPr="00F1497D">
          <w:rPr>
            <w:rFonts w:ascii="Times New Roman" w:hAnsi="Times New Roman" w:cs="Times New Roman"/>
            <w:lang w:val="en-US"/>
            <w:rPrChange w:id="198" w:author="Maohua Nie" w:date="2023-12-04T15:55:00Z">
              <w:rPr>
                <w:rFonts w:ascii="Times New Roman" w:hAnsi="Times New Roman" w:cs="Times New Roman"/>
                <w:color w:val="263947"/>
                <w:shd w:val="clear" w:color="auto" w:fill="FFFFFF"/>
              </w:rPr>
            </w:rPrChange>
          </w:rPr>
          <w:sym w:font="Symbol" w:char="F071"/>
        </w:r>
      </w:ins>
      <w:del w:id="199" w:author="Maohua Nie" w:date="2023-12-04T15:49:00Z">
        <w:r w:rsidRPr="00F1497D" w:rsidDel="00F1497D">
          <w:rPr>
            <w:rFonts w:ascii="Times New Roman" w:hAnsi="Times New Roman" w:cs="Times New Roman"/>
            <w:lang w:val="en-US"/>
            <w:rPrChange w:id="200" w:author="Maohua Nie" w:date="2023-12-04T15:55:00Z">
              <w:rPr>
                <w:rFonts w:ascii="Times New Roman" w:hAnsi="Times New Roman" w:cs="Times New Roman"/>
                <w:color w:val="263947"/>
                <w:shd w:val="clear" w:color="auto" w:fill="FFFFFF"/>
              </w:rPr>
            </w:rPrChange>
          </w:rPr>
          <w:delText>θ</w:delText>
        </w:r>
      </w:del>
      <w:r w:rsidRPr="00F1497D">
        <w:rPr>
          <w:rFonts w:ascii="Times New Roman" w:hAnsi="Times New Roman" w:cs="Times New Roman"/>
          <w:lang w:val="en-US"/>
          <w:rPrChange w:id="201" w:author="Maohua Nie" w:date="2023-12-04T15:55:00Z">
            <w:rPr>
              <w:rFonts w:ascii="Times New Roman" w:hAnsi="Times New Roman" w:cs="Times New Roman"/>
              <w:color w:val="263947"/>
              <w:shd w:val="clear" w:color="auto" w:fill="FFFFFF"/>
            </w:rPr>
          </w:rPrChange>
        </w:rPr>
        <w:t xml:space="preserve">. </w:t>
      </w:r>
    </w:p>
    <w:p w14:paraId="17028A35" w14:textId="77777777" w:rsidR="008669D7" w:rsidRPr="00F1497D" w:rsidRDefault="008669D7">
      <w:pPr>
        <w:rPr>
          <w:ins w:id="202" w:author="Maohua Nie" w:date="2023-12-04T15:45:00Z"/>
          <w:rFonts w:ascii="Times New Roman" w:hAnsi="Times New Roman" w:cs="Times New Roman"/>
          <w:lang w:val="en-US"/>
          <w:rPrChange w:id="203" w:author="Maohua Nie" w:date="2023-12-04T15:55:00Z">
            <w:rPr>
              <w:ins w:id="204" w:author="Maohua Nie" w:date="2023-12-04T15:45:00Z"/>
              <w:rFonts w:ascii="Times New Roman" w:hAnsi="Times New Roman" w:cs="Times New Roman"/>
              <w:color w:val="263947"/>
              <w:shd w:val="clear" w:color="auto" w:fill="FFFFFF"/>
            </w:rPr>
          </w:rPrChange>
        </w:rPr>
      </w:pPr>
    </w:p>
    <w:p w14:paraId="68008FB1" w14:textId="0428BD88" w:rsidR="008669D7" w:rsidRPr="00F1497D" w:rsidRDefault="008669D7">
      <w:pPr>
        <w:rPr>
          <w:rFonts w:ascii="Times New Roman" w:hAnsi="Times New Roman" w:cs="Times New Roman"/>
          <w:lang w:val="en-US"/>
          <w:rPrChange w:id="205" w:author="Maohua Nie" w:date="2023-12-04T15:55:00Z">
            <w:rPr>
              <w:rFonts w:ascii="Times New Roman" w:hAnsi="Times New Roman" w:cs="Times New Roman"/>
              <w:color w:val="263947"/>
              <w:shd w:val="clear" w:color="auto" w:fill="FFFFFF"/>
              <w:lang w:val="en-US"/>
            </w:rPr>
          </w:rPrChange>
        </w:rPr>
      </w:pPr>
      <w:ins w:id="206" w:author="Maohua Nie" w:date="2023-12-04T15:45:00Z">
        <w:r w:rsidRPr="00F1497D">
          <w:rPr>
            <w:rFonts w:ascii="Times New Roman" w:hAnsi="Times New Roman" w:cs="Times New Roman"/>
            <w:lang w:val="en-US"/>
            <w:rPrChange w:id="207" w:author="Maohua Nie" w:date="2023-12-04T15:55:00Z">
              <w:rPr>
                <w:rFonts w:ascii="Times New Roman" w:hAnsi="Times New Roman" w:cs="Times New Roman"/>
                <w:color w:val="263947"/>
                <w:shd w:val="clear" w:color="auto" w:fill="FFFFFF"/>
                <w:lang w:val="en-US"/>
              </w:rPr>
            </w:rPrChange>
          </w:rPr>
          <w:t>3.</w:t>
        </w:r>
      </w:ins>
      <w:ins w:id="208" w:author="Maohua Nie" w:date="2023-12-04T15:50:00Z">
        <w:r w:rsidR="00F1497D" w:rsidRPr="00F1497D">
          <w:rPr>
            <w:rFonts w:ascii="Times New Roman" w:hAnsi="Times New Roman" w:cs="Times New Roman"/>
            <w:lang w:val="en-US"/>
            <w:rPrChange w:id="209" w:author="Maohua Nie" w:date="2023-12-04T15:55:00Z">
              <w:rPr>
                <w:rFonts w:ascii="Times New Roman" w:hAnsi="Times New Roman" w:cs="Times New Roman"/>
                <w:color w:val="263947"/>
                <w:shd w:val="clear" w:color="auto" w:fill="FFFFFF"/>
                <w:lang w:val="en-US"/>
              </w:rPr>
            </w:rPrChange>
          </w:rPr>
          <w:t>2</w:t>
        </w:r>
      </w:ins>
      <w:ins w:id="210" w:author="Maohua Nie" w:date="2023-12-04T15:45:00Z">
        <w:r w:rsidRPr="00F1497D">
          <w:rPr>
            <w:rFonts w:ascii="Times New Roman" w:hAnsi="Times New Roman" w:cs="Times New Roman"/>
            <w:lang w:val="en-US"/>
            <w:rPrChange w:id="211" w:author="Maohua Nie" w:date="2023-12-04T15:55:00Z">
              <w:rPr>
                <w:rFonts w:ascii="Times New Roman" w:hAnsi="Times New Roman" w:cs="Times New Roman"/>
                <w:color w:val="263947"/>
                <w:shd w:val="clear" w:color="auto" w:fill="FFFFFF"/>
              </w:rPr>
            </w:rPrChange>
          </w:rPr>
          <w:t xml:space="preserve"> Participants differ in the subjective representation of outcome probabilities between simple versus simple and complex versus complex conditions. This would show in a difference in the parameter </w:t>
        </w:r>
      </w:ins>
      <w:ins w:id="212" w:author="Maohua Nie" w:date="2023-12-04T15:51:00Z">
        <w:r w:rsidR="00F1497D" w:rsidRPr="00F1497D">
          <w:rPr>
            <w:rFonts w:ascii="Times New Roman" w:hAnsi="Times New Roman" w:cs="Times New Roman"/>
            <w:lang w:val="en-US"/>
            <w:rPrChange w:id="213" w:author="Maohua Nie" w:date="2023-12-04T15:55:00Z">
              <w:rPr>
                <w:rFonts w:ascii="Times New Roman" w:hAnsi="Times New Roman" w:cs="Times New Roman"/>
                <w:color w:val="263947"/>
                <w:shd w:val="clear" w:color="auto" w:fill="FFFFFF"/>
              </w:rPr>
            </w:rPrChange>
          </w:rPr>
          <w:t>∆γ</w:t>
        </w:r>
      </w:ins>
      <w:ins w:id="214" w:author="Maohua Nie" w:date="2023-12-04T15:45:00Z">
        <w:r w:rsidRPr="00F1497D">
          <w:rPr>
            <w:rFonts w:ascii="Times New Roman" w:hAnsi="Times New Roman" w:cs="Times New Roman"/>
            <w:lang w:val="en-US"/>
            <w:rPrChange w:id="215" w:author="Maohua Nie" w:date="2023-12-04T15:55:00Z">
              <w:rPr>
                <w:rFonts w:ascii="Times New Roman" w:hAnsi="Times New Roman" w:cs="Times New Roman"/>
                <w:color w:val="263947"/>
                <w:shd w:val="clear" w:color="auto" w:fill="FFFFFF"/>
              </w:rPr>
            </w:rPrChange>
          </w:rPr>
          <w:t xml:space="preserve">. </w:t>
        </w:r>
      </w:ins>
    </w:p>
    <w:p w14:paraId="1E7CC5A6" w14:textId="77777777" w:rsidR="00FA49F1" w:rsidRPr="00F1497D" w:rsidRDefault="00FA49F1">
      <w:pPr>
        <w:rPr>
          <w:rFonts w:ascii="Times New Roman" w:hAnsi="Times New Roman" w:cs="Times New Roman"/>
          <w:lang w:val="en-US"/>
          <w:rPrChange w:id="216" w:author="Maohua Nie" w:date="2023-12-04T15:55:00Z">
            <w:rPr>
              <w:rFonts w:ascii="Times New Roman" w:hAnsi="Times New Roman" w:cs="Times New Roman"/>
              <w:color w:val="263947"/>
              <w:shd w:val="clear" w:color="auto" w:fill="FFFFFF"/>
            </w:rPr>
          </w:rPrChange>
        </w:rPr>
      </w:pPr>
    </w:p>
    <w:p w14:paraId="33B73C16" w14:textId="45FE13A2" w:rsidR="00FA49F1" w:rsidRPr="00F1497D" w:rsidRDefault="008F6EFC">
      <w:pPr>
        <w:rPr>
          <w:rFonts w:ascii="Times New Roman" w:hAnsi="Times New Roman" w:cs="Times New Roman"/>
          <w:lang w:val="en-US"/>
          <w:rPrChange w:id="217" w:author="Maohua Nie" w:date="2023-12-04T15:55:00Z">
            <w:rPr>
              <w:rFonts w:ascii="Times New Roman" w:hAnsi="Times New Roman" w:cs="Times New Roman"/>
              <w:color w:val="263947"/>
              <w:shd w:val="clear" w:color="auto" w:fill="FFFFFF"/>
            </w:rPr>
          </w:rPrChange>
        </w:rPr>
      </w:pPr>
      <w:del w:id="218" w:author="Microsoft Office User" w:date="2023-12-04T09:33:00Z">
        <w:r w:rsidRPr="00F1497D" w:rsidDel="00897875">
          <w:rPr>
            <w:rFonts w:ascii="Times New Roman" w:hAnsi="Times New Roman" w:cs="Times New Roman"/>
            <w:lang w:val="en-US"/>
            <w:rPrChange w:id="219" w:author="Maohua Nie" w:date="2023-12-04T15:55:00Z">
              <w:rPr>
                <w:rFonts w:ascii="Times New Roman" w:hAnsi="Times New Roman" w:cs="Times New Roman"/>
                <w:color w:val="263947"/>
                <w:shd w:val="clear" w:color="auto" w:fill="FFFFFF"/>
              </w:rPr>
            </w:rPrChange>
          </w:rPr>
          <w:delText>Second hypothesis:</w:delText>
        </w:r>
      </w:del>
      <w:ins w:id="220" w:author="Microsoft Office User" w:date="2023-12-04T09:33:00Z">
        <w:r w:rsidR="00897875" w:rsidRPr="00F1497D">
          <w:rPr>
            <w:rFonts w:ascii="Times New Roman" w:hAnsi="Times New Roman" w:cs="Times New Roman"/>
            <w:lang w:val="en-US"/>
            <w:rPrChange w:id="221" w:author="Maohua Nie" w:date="2023-12-04T15:55:00Z">
              <w:rPr>
                <w:rFonts w:ascii="Times New Roman" w:hAnsi="Times New Roman" w:cs="Times New Roman"/>
                <w:color w:val="263947"/>
                <w:shd w:val="clear" w:color="auto" w:fill="FFFFFF"/>
                <w:lang w:val="de-CH"/>
              </w:rPr>
            </w:rPrChange>
          </w:rPr>
          <w:t>3.</w:t>
        </w:r>
      </w:ins>
      <w:ins w:id="222" w:author="Maohua Nie" w:date="2023-12-04T15:45:00Z">
        <w:r w:rsidR="008669D7" w:rsidRPr="00F1497D">
          <w:rPr>
            <w:rFonts w:ascii="Times New Roman" w:hAnsi="Times New Roman" w:cs="Times New Roman"/>
            <w:lang w:val="en-US"/>
            <w:rPrChange w:id="223" w:author="Maohua Nie" w:date="2023-12-04T15:55:00Z">
              <w:rPr>
                <w:rFonts w:ascii="Times New Roman" w:hAnsi="Times New Roman" w:cs="Times New Roman"/>
                <w:color w:val="263947"/>
                <w:shd w:val="clear" w:color="auto" w:fill="FFFFFF"/>
                <w:lang w:val="en-US"/>
              </w:rPr>
            </w:rPrChange>
          </w:rPr>
          <w:t>3</w:t>
        </w:r>
      </w:ins>
      <w:ins w:id="224" w:author="Microsoft Office User" w:date="2023-12-04T09:33:00Z">
        <w:del w:id="225" w:author="Maohua Nie" w:date="2023-12-04T15:45:00Z">
          <w:r w:rsidR="00897875" w:rsidRPr="00F1497D" w:rsidDel="008669D7">
            <w:rPr>
              <w:rFonts w:ascii="Times New Roman" w:hAnsi="Times New Roman" w:cs="Times New Roman"/>
              <w:lang w:val="en-US"/>
              <w:rPrChange w:id="226" w:author="Maohua Nie" w:date="2023-12-04T15:55:00Z">
                <w:rPr>
                  <w:rFonts w:ascii="Times New Roman" w:hAnsi="Times New Roman" w:cs="Times New Roman"/>
                  <w:color w:val="263947"/>
                  <w:shd w:val="clear" w:color="auto" w:fill="FFFFFF"/>
                  <w:lang w:val="de-CH"/>
                </w:rPr>
              </w:rPrChange>
            </w:rPr>
            <w:delText>2</w:delText>
          </w:r>
        </w:del>
      </w:ins>
      <w:r w:rsidRPr="00F1497D">
        <w:rPr>
          <w:rFonts w:ascii="Times New Roman" w:hAnsi="Times New Roman" w:cs="Times New Roman"/>
          <w:lang w:val="en-US"/>
          <w:rPrChange w:id="227" w:author="Maohua Nie" w:date="2023-12-04T15:55:00Z">
            <w:rPr>
              <w:rFonts w:ascii="Times New Roman" w:hAnsi="Times New Roman" w:cs="Times New Roman"/>
              <w:color w:val="263947"/>
              <w:shd w:val="clear" w:color="auto" w:fill="FFFFFF"/>
            </w:rPr>
          </w:rPrChange>
        </w:rPr>
        <w:t xml:space="preserve"> Participants differ in the threshold between simple versus simple and complex versus complex. This would show in a difference in the threshold parameter alpha. </w:t>
      </w:r>
    </w:p>
    <w:p w14:paraId="1788D61C" w14:textId="77777777" w:rsidR="00FA49F1" w:rsidRPr="00F1497D" w:rsidRDefault="00FA49F1">
      <w:pPr>
        <w:rPr>
          <w:rFonts w:ascii="Times New Roman" w:hAnsi="Times New Roman" w:cs="Times New Roman"/>
          <w:lang w:val="en-US"/>
          <w:rPrChange w:id="228" w:author="Maohua Nie" w:date="2023-12-04T15:55:00Z">
            <w:rPr>
              <w:rFonts w:ascii="Times New Roman" w:hAnsi="Times New Roman" w:cs="Times New Roman"/>
              <w:color w:val="263947"/>
              <w:shd w:val="clear" w:color="auto" w:fill="FFFFFF"/>
            </w:rPr>
          </w:rPrChange>
        </w:rPr>
      </w:pPr>
    </w:p>
    <w:p w14:paraId="778AB9E6" w14:textId="77777777" w:rsidR="00FA49F1" w:rsidRPr="00F1497D" w:rsidRDefault="008F6EFC">
      <w:pPr>
        <w:rPr>
          <w:rFonts w:ascii="Times New Roman" w:hAnsi="Times New Roman" w:cs="Times New Roman"/>
          <w:lang w:val="en-US"/>
          <w:rPrChange w:id="229" w:author="Maohua Nie" w:date="2023-12-04T15:55:00Z">
            <w:rPr>
              <w:rFonts w:ascii="Times New Roman" w:hAnsi="Times New Roman" w:cs="Times New Roman"/>
              <w:color w:val="263947"/>
              <w:shd w:val="clear" w:color="auto" w:fill="FFFFFF"/>
            </w:rPr>
          </w:rPrChange>
        </w:rPr>
      </w:pPr>
      <w:del w:id="230" w:author="Microsoft Office User" w:date="2023-12-04T09:32:00Z">
        <w:r w:rsidRPr="00F1497D" w:rsidDel="00897875">
          <w:rPr>
            <w:rFonts w:ascii="Times New Roman" w:hAnsi="Times New Roman" w:cs="Times New Roman"/>
            <w:lang w:val="en-US"/>
            <w:rPrChange w:id="231" w:author="Maohua Nie" w:date="2023-12-04T15:55:00Z">
              <w:rPr>
                <w:rFonts w:ascii="Times New Roman" w:hAnsi="Times New Roman" w:cs="Times New Roman"/>
                <w:color w:val="263947"/>
                <w:shd w:val="clear" w:color="auto" w:fill="FFFFFF"/>
              </w:rPr>
            </w:rPrChange>
          </w:rPr>
          <w:delText xml:space="preserve">2 </w:delText>
        </w:r>
      </w:del>
      <w:ins w:id="232" w:author="Microsoft Office User" w:date="2023-12-04T09:34:00Z">
        <w:r w:rsidR="005F4F1C" w:rsidRPr="00F1497D">
          <w:rPr>
            <w:rFonts w:ascii="Times New Roman" w:hAnsi="Times New Roman" w:cs="Times New Roman"/>
            <w:lang w:val="en-US"/>
            <w:rPrChange w:id="233" w:author="Maohua Nie" w:date="2023-12-04T15:55:00Z">
              <w:rPr>
                <w:rFonts w:ascii="Times New Roman" w:hAnsi="Times New Roman" w:cs="Times New Roman"/>
                <w:color w:val="263947"/>
                <w:shd w:val="clear" w:color="auto" w:fill="FFFFFF"/>
                <w:lang w:val="de-CH"/>
              </w:rPr>
            </w:rPrChange>
          </w:rPr>
          <w:t>4</w:t>
        </w:r>
      </w:ins>
      <w:ins w:id="234" w:author="Microsoft Office User" w:date="2023-12-04T09:32:00Z">
        <w:r w:rsidR="00897875" w:rsidRPr="00F1497D">
          <w:rPr>
            <w:rFonts w:ascii="Times New Roman" w:hAnsi="Times New Roman" w:cs="Times New Roman"/>
            <w:lang w:val="en-US"/>
            <w:rPrChange w:id="235" w:author="Maohua Nie" w:date="2023-12-04T15:55:00Z">
              <w:rPr>
                <w:rFonts w:ascii="Times New Roman" w:hAnsi="Times New Roman" w:cs="Times New Roman"/>
                <w:color w:val="263947"/>
                <w:shd w:val="clear" w:color="auto" w:fill="FFFFFF"/>
              </w:rPr>
            </w:rPrChange>
          </w:rPr>
          <w:t xml:space="preserve"> </w:t>
        </w:r>
      </w:ins>
      <w:r w:rsidRPr="00F1497D">
        <w:rPr>
          <w:rFonts w:ascii="Times New Roman" w:hAnsi="Times New Roman" w:cs="Times New Roman"/>
          <w:lang w:val="en-US"/>
          <w:rPrChange w:id="236" w:author="Maohua Nie" w:date="2023-12-04T15:55:00Z">
            <w:rPr>
              <w:rFonts w:ascii="Times New Roman" w:hAnsi="Times New Roman" w:cs="Times New Roman"/>
              <w:color w:val="263947"/>
              <w:shd w:val="clear" w:color="auto" w:fill="FFFFFF"/>
            </w:rPr>
          </w:rPrChange>
        </w:rPr>
        <w:t xml:space="preserve">Additional Correlation Hypotheses: </w:t>
      </w:r>
    </w:p>
    <w:p w14:paraId="200AA292" w14:textId="77777777" w:rsidR="00FA49F1" w:rsidRPr="00F1497D" w:rsidRDefault="00FA49F1">
      <w:pPr>
        <w:rPr>
          <w:rFonts w:ascii="Times New Roman" w:hAnsi="Times New Roman" w:cs="Times New Roman"/>
          <w:lang w:val="en-US"/>
          <w:rPrChange w:id="237" w:author="Maohua Nie" w:date="2023-12-04T15:55:00Z">
            <w:rPr>
              <w:rFonts w:ascii="Times New Roman" w:hAnsi="Times New Roman" w:cs="Times New Roman"/>
              <w:color w:val="263947"/>
              <w:shd w:val="clear" w:color="auto" w:fill="FFFFFF"/>
            </w:rPr>
          </w:rPrChange>
        </w:rPr>
      </w:pPr>
    </w:p>
    <w:p w14:paraId="530B71D0" w14:textId="77777777" w:rsidR="00FA49F1" w:rsidRPr="00F1497D" w:rsidRDefault="005F4F1C">
      <w:pPr>
        <w:rPr>
          <w:rFonts w:ascii="Times New Roman" w:hAnsi="Times New Roman" w:cs="Times New Roman"/>
          <w:lang w:val="en-US"/>
          <w:rPrChange w:id="238" w:author="Maohua Nie" w:date="2023-12-04T15:55:00Z">
            <w:rPr>
              <w:rFonts w:ascii="Times New Roman" w:hAnsi="Times New Roman" w:cs="Times New Roman"/>
              <w:color w:val="263947"/>
              <w:shd w:val="clear" w:color="auto" w:fill="FFFFFF"/>
            </w:rPr>
          </w:rPrChange>
        </w:rPr>
      </w:pPr>
      <w:ins w:id="239" w:author="Microsoft Office User" w:date="2023-12-04T09:34:00Z">
        <w:r w:rsidRPr="00F1497D">
          <w:rPr>
            <w:rFonts w:ascii="Times New Roman" w:hAnsi="Times New Roman" w:cs="Times New Roman"/>
            <w:lang w:val="en-US"/>
            <w:rPrChange w:id="240" w:author="Maohua Nie" w:date="2023-12-04T15:55:00Z">
              <w:rPr>
                <w:rFonts w:ascii="Times New Roman" w:hAnsi="Times New Roman" w:cs="Times New Roman"/>
                <w:color w:val="263947"/>
                <w:shd w:val="clear" w:color="auto" w:fill="FFFFFF"/>
                <w:lang w:val="de-CH"/>
              </w:rPr>
            </w:rPrChange>
          </w:rPr>
          <w:t xml:space="preserve">4.1 </w:t>
        </w:r>
      </w:ins>
      <w:r w:rsidR="008F6EFC" w:rsidRPr="00F1497D">
        <w:rPr>
          <w:rFonts w:ascii="Times New Roman" w:hAnsi="Times New Roman" w:cs="Times New Roman"/>
          <w:lang w:val="en-US"/>
          <w:rPrChange w:id="241" w:author="Maohua Nie" w:date="2023-12-04T15:55:00Z">
            <w:rPr>
              <w:rFonts w:ascii="Times New Roman" w:hAnsi="Times New Roman" w:cs="Times New Roman"/>
              <w:color w:val="263947"/>
              <w:shd w:val="clear" w:color="auto" w:fill="FFFFFF"/>
            </w:rPr>
          </w:rPrChange>
        </w:rPr>
        <w:t xml:space="preserve">Complexity aversion, that is the percentage of complex choices in the condition simple versus complex, is positively correlated with cognitive ability. This is the case because participants with high cognitive ability are less affected by the additional information processing difficulty in the complex options. </w:t>
      </w:r>
    </w:p>
    <w:p w14:paraId="791A09EE" w14:textId="77777777" w:rsidR="00FA49F1" w:rsidRPr="00F1497D" w:rsidRDefault="00FA49F1">
      <w:pPr>
        <w:rPr>
          <w:rFonts w:ascii="Times New Roman" w:hAnsi="Times New Roman" w:cs="Times New Roman"/>
          <w:lang w:val="en-US"/>
          <w:rPrChange w:id="242" w:author="Maohua Nie" w:date="2023-12-04T15:55:00Z">
            <w:rPr>
              <w:rFonts w:ascii="Times New Roman" w:hAnsi="Times New Roman" w:cs="Times New Roman"/>
              <w:color w:val="263947"/>
              <w:shd w:val="clear" w:color="auto" w:fill="FFFFFF"/>
            </w:rPr>
          </w:rPrChange>
        </w:rPr>
      </w:pPr>
    </w:p>
    <w:p w14:paraId="76FBF9B3" w14:textId="755F0B1C" w:rsidR="00FA49F1" w:rsidRPr="00F1497D" w:rsidRDefault="005F4F1C">
      <w:pPr>
        <w:rPr>
          <w:rFonts w:ascii="Times New Roman" w:hAnsi="Times New Roman" w:cs="Times New Roman"/>
          <w:lang w:val="en-US"/>
          <w:rPrChange w:id="243" w:author="Maohua Nie" w:date="2023-12-04T15:55:00Z">
            <w:rPr>
              <w:rFonts w:ascii="Times New Roman" w:hAnsi="Times New Roman" w:cs="Times New Roman"/>
              <w:color w:val="263947"/>
              <w:shd w:val="clear" w:color="auto" w:fill="FFFFFF"/>
            </w:rPr>
          </w:rPrChange>
        </w:rPr>
      </w:pPr>
      <w:ins w:id="244" w:author="Microsoft Office User" w:date="2023-12-04T09:34:00Z">
        <w:r w:rsidRPr="00F1497D">
          <w:rPr>
            <w:rFonts w:ascii="Times New Roman" w:hAnsi="Times New Roman" w:cs="Times New Roman"/>
            <w:lang w:val="en-US"/>
            <w:rPrChange w:id="245" w:author="Maohua Nie" w:date="2023-12-04T15:55:00Z">
              <w:rPr>
                <w:rFonts w:ascii="Times New Roman" w:hAnsi="Times New Roman" w:cs="Times New Roman"/>
                <w:color w:val="263947"/>
                <w:shd w:val="clear" w:color="auto" w:fill="FFFFFF"/>
                <w:lang w:val="de-CH"/>
              </w:rPr>
            </w:rPrChange>
          </w:rPr>
          <w:t xml:space="preserve">4.2 </w:t>
        </w:r>
      </w:ins>
      <w:r w:rsidR="008F6EFC" w:rsidRPr="00F1497D">
        <w:rPr>
          <w:rFonts w:ascii="Times New Roman" w:hAnsi="Times New Roman" w:cs="Times New Roman"/>
          <w:lang w:val="en-US"/>
          <w:rPrChange w:id="246" w:author="Maohua Nie" w:date="2023-12-04T15:55:00Z">
            <w:rPr>
              <w:rFonts w:ascii="Times New Roman" w:hAnsi="Times New Roman" w:cs="Times New Roman"/>
              <w:color w:val="263947"/>
              <w:shd w:val="clear" w:color="auto" w:fill="FFFFFF"/>
            </w:rPr>
          </w:rPrChange>
        </w:rPr>
        <w:t xml:space="preserve">Individual differences in the latent choice consistency parameter </w:t>
      </w:r>
      <w:ins w:id="247" w:author="Maohua Nie" w:date="2023-12-04T15:49:00Z">
        <w:r w:rsidR="00F1497D" w:rsidRPr="00F1497D">
          <w:rPr>
            <w:rFonts w:ascii="Times New Roman" w:hAnsi="Times New Roman" w:cs="Times New Roman"/>
            <w:lang w:val="en-US"/>
            <w:rPrChange w:id="248" w:author="Maohua Nie" w:date="2023-12-04T15:55:00Z">
              <w:rPr>
                <w:rFonts w:ascii="Times New Roman" w:hAnsi="Times New Roman" w:cs="Times New Roman"/>
                <w:color w:val="263947"/>
                <w:shd w:val="clear" w:color="auto" w:fill="FFFFFF"/>
              </w:rPr>
            </w:rPrChange>
          </w:rPr>
          <w:sym w:font="Symbol" w:char="F071"/>
        </w:r>
      </w:ins>
      <w:del w:id="249" w:author="Maohua Nie" w:date="2023-12-04T15:49:00Z">
        <w:r w:rsidR="008F6EFC" w:rsidRPr="00F1497D" w:rsidDel="00F1497D">
          <w:rPr>
            <w:rFonts w:ascii="Times New Roman" w:hAnsi="Times New Roman" w:cs="Times New Roman"/>
            <w:lang w:val="en-US"/>
            <w:rPrChange w:id="250" w:author="Maohua Nie" w:date="2023-12-04T15:55:00Z">
              <w:rPr>
                <w:rFonts w:ascii="Times New Roman" w:hAnsi="Times New Roman" w:cs="Times New Roman"/>
                <w:color w:val="263947"/>
                <w:shd w:val="clear" w:color="auto" w:fill="FFFFFF"/>
              </w:rPr>
            </w:rPrChange>
          </w:rPr>
          <w:delText>θ</w:delText>
        </w:r>
      </w:del>
      <w:r w:rsidR="008F6EFC" w:rsidRPr="00F1497D">
        <w:rPr>
          <w:rFonts w:ascii="Times New Roman" w:hAnsi="Times New Roman" w:cs="Times New Roman"/>
          <w:lang w:val="en-US"/>
          <w:rPrChange w:id="251" w:author="Maohua Nie" w:date="2023-12-04T15:55:00Z">
            <w:rPr>
              <w:rFonts w:ascii="Times New Roman" w:hAnsi="Times New Roman" w:cs="Times New Roman"/>
              <w:color w:val="263947"/>
              <w:shd w:val="clear" w:color="auto" w:fill="FFFFFF"/>
            </w:rPr>
          </w:rPrChange>
        </w:rPr>
        <w:t xml:space="preserve"> between simple versus simple and complex versus complex condition are negatively correlated with cognitive abilities. This is the case because participants with high cognitive abilities do not show strong differences in choice consistency due to the complexity manipulation. </w:t>
      </w:r>
    </w:p>
    <w:p w14:paraId="3BA74D2D" w14:textId="77777777" w:rsidR="00FA49F1" w:rsidRPr="00F1497D" w:rsidRDefault="00FA49F1">
      <w:pPr>
        <w:rPr>
          <w:rFonts w:ascii="Times New Roman" w:hAnsi="Times New Roman" w:cs="Times New Roman"/>
          <w:lang w:val="en-US"/>
          <w:rPrChange w:id="252" w:author="Maohua Nie" w:date="2023-12-04T15:55:00Z">
            <w:rPr>
              <w:rFonts w:ascii="Times New Roman" w:hAnsi="Times New Roman" w:cs="Times New Roman"/>
              <w:color w:val="263947"/>
              <w:shd w:val="clear" w:color="auto" w:fill="FFFFFF"/>
            </w:rPr>
          </w:rPrChange>
        </w:rPr>
      </w:pPr>
    </w:p>
    <w:p w14:paraId="1C4888A6" w14:textId="77777777" w:rsidR="008F6EFC" w:rsidRPr="00F1497D" w:rsidRDefault="005F4F1C">
      <w:pPr>
        <w:rPr>
          <w:rFonts w:ascii="Times New Roman" w:hAnsi="Times New Roman" w:cs="Times New Roman"/>
          <w:lang w:val="en-US"/>
          <w:rPrChange w:id="253" w:author="Maohua Nie" w:date="2023-12-04T15:55:00Z">
            <w:rPr>
              <w:rFonts w:ascii="Times New Roman" w:hAnsi="Times New Roman" w:cs="Times New Roman"/>
              <w:color w:val="263947"/>
              <w:shd w:val="clear" w:color="auto" w:fill="FFFFFF"/>
            </w:rPr>
          </w:rPrChange>
        </w:rPr>
      </w:pPr>
      <w:ins w:id="254" w:author="Microsoft Office User" w:date="2023-12-04T09:34:00Z">
        <w:r w:rsidRPr="00F1497D">
          <w:rPr>
            <w:rFonts w:ascii="Times New Roman" w:hAnsi="Times New Roman" w:cs="Times New Roman"/>
            <w:lang w:val="en-US"/>
            <w:rPrChange w:id="255" w:author="Maohua Nie" w:date="2023-12-04T15:55:00Z">
              <w:rPr>
                <w:rFonts w:ascii="Times New Roman" w:hAnsi="Times New Roman" w:cs="Times New Roman"/>
                <w:color w:val="263947"/>
                <w:shd w:val="clear" w:color="auto" w:fill="FFFFFF"/>
                <w:lang w:val="de-CH"/>
              </w:rPr>
            </w:rPrChange>
          </w:rPr>
          <w:t xml:space="preserve">4.3 </w:t>
        </w:r>
      </w:ins>
      <w:r w:rsidR="008F6EFC" w:rsidRPr="00F1497D">
        <w:rPr>
          <w:rFonts w:ascii="Times New Roman" w:hAnsi="Times New Roman" w:cs="Times New Roman"/>
          <w:lang w:val="en-US"/>
          <w:rPrChange w:id="256" w:author="Maohua Nie" w:date="2023-12-04T15:55:00Z">
            <w:rPr>
              <w:rFonts w:ascii="Times New Roman" w:hAnsi="Times New Roman" w:cs="Times New Roman"/>
              <w:color w:val="263947"/>
              <w:shd w:val="clear" w:color="auto" w:fill="FFFFFF"/>
            </w:rPr>
          </w:rPrChange>
        </w:rPr>
        <w:t>Individual differences in the latent choice consistency parameter θ between simple versus simple and complex versus complex conditions is negatively correlated with complexity aversion, that is the percentage of complex choices in the condition simple versus complex. This correlation would be adaptive, in that participants which are strongest negatively affected by complexity, also choose complex options less often.</w:t>
      </w:r>
    </w:p>
    <w:p w14:paraId="25AEFEDB" w14:textId="77777777" w:rsidR="008F6EFC" w:rsidRPr="00F1497D" w:rsidRDefault="008F6EFC">
      <w:pPr>
        <w:rPr>
          <w:rFonts w:ascii="Times New Roman" w:hAnsi="Times New Roman" w:cs="Times New Roman"/>
          <w:color w:val="263947"/>
          <w:shd w:val="clear" w:color="auto" w:fill="FFFFFF"/>
        </w:rPr>
      </w:pPr>
    </w:p>
    <w:p w14:paraId="4573D407" w14:textId="77777777" w:rsidR="008F6EFC" w:rsidRPr="00F1497D" w:rsidRDefault="008F6EFC" w:rsidP="00FA49F1">
      <w:pPr>
        <w:pStyle w:val="Heading1"/>
        <w:rPr>
          <w:rFonts w:cs="Times New Roman"/>
        </w:rPr>
      </w:pPr>
      <w:r w:rsidRPr="00F1497D">
        <w:rPr>
          <w:rFonts w:cs="Times New Roman"/>
        </w:rPr>
        <w:t>Design Plan</w:t>
      </w:r>
    </w:p>
    <w:p w14:paraId="0799DA6D" w14:textId="77777777" w:rsidR="008F6EFC" w:rsidRPr="00F1497D" w:rsidRDefault="008F6EFC">
      <w:pPr>
        <w:rPr>
          <w:rFonts w:ascii="Times New Roman" w:hAnsi="Times New Roman" w:cs="Times New Roman"/>
          <w:lang w:val="en-US"/>
        </w:rPr>
      </w:pPr>
    </w:p>
    <w:p w14:paraId="345D3ED2" w14:textId="77777777" w:rsidR="008F6EFC" w:rsidRPr="00F1497D" w:rsidRDefault="008F6EFC" w:rsidP="00FA49F1">
      <w:pPr>
        <w:pStyle w:val="Heading2"/>
        <w:rPr>
          <w:shd w:val="clear" w:color="auto" w:fill="FFFFFF"/>
        </w:rPr>
      </w:pPr>
      <w:r w:rsidRPr="00F1497D">
        <w:rPr>
          <w:shd w:val="clear" w:color="auto" w:fill="FFFFFF"/>
        </w:rPr>
        <w:t>Study type</w:t>
      </w:r>
    </w:p>
    <w:p w14:paraId="783FD31B" w14:textId="77777777" w:rsidR="008F6EFC" w:rsidRPr="00F1497D" w:rsidRDefault="008F6EFC">
      <w:pPr>
        <w:rPr>
          <w:rFonts w:ascii="Times New Roman" w:hAnsi="Times New Roman" w:cs="Times New Roman"/>
          <w:lang w:val="en-US"/>
          <w:rPrChange w:id="257" w:author="Maohua Nie" w:date="2023-12-04T15:55:00Z">
            <w:rPr>
              <w:rFonts w:ascii="Times New Roman" w:hAnsi="Times New Roman" w:cs="Times New Roman"/>
              <w:b/>
              <w:bCs/>
              <w:color w:val="263947"/>
              <w:shd w:val="clear" w:color="auto" w:fill="FFFFFF"/>
            </w:rPr>
          </w:rPrChange>
        </w:rPr>
      </w:pPr>
    </w:p>
    <w:p w14:paraId="4392A453" w14:textId="77777777" w:rsidR="008F6EFC" w:rsidRPr="00F1497D" w:rsidRDefault="008F6EFC">
      <w:pPr>
        <w:rPr>
          <w:rFonts w:ascii="Times New Roman" w:hAnsi="Times New Roman" w:cs="Times New Roman"/>
          <w:lang w:val="en-US"/>
          <w:rPrChange w:id="258" w:author="Maohua Nie" w:date="2023-12-04T15:55:00Z">
            <w:rPr>
              <w:rFonts w:ascii="Times New Roman" w:hAnsi="Times New Roman" w:cs="Times New Roman"/>
              <w:color w:val="263947"/>
              <w:shd w:val="clear" w:color="auto" w:fill="FFFFFF"/>
            </w:rPr>
          </w:rPrChange>
        </w:rPr>
      </w:pPr>
      <w:r w:rsidRPr="00F1497D">
        <w:rPr>
          <w:rFonts w:ascii="Times New Roman" w:hAnsi="Times New Roman" w:cs="Times New Roman"/>
          <w:lang w:val="en-US"/>
          <w:rPrChange w:id="259" w:author="Maohua Nie" w:date="2023-12-04T15:55:00Z">
            <w:rPr>
              <w:rFonts w:ascii="Times New Roman" w:hAnsi="Times New Roman" w:cs="Times New Roman"/>
              <w:color w:val="263947"/>
              <w:shd w:val="clear" w:color="auto" w:fill="FFFFFF"/>
            </w:rPr>
          </w:rPrChange>
        </w:rPr>
        <w:t>Experiment - A researcher randomly assigns treatments to study subjects, this includes field or lab experiments. This is also known as an intervention experiment and includes randomized controlled trials.</w:t>
      </w:r>
    </w:p>
    <w:p w14:paraId="6BB6E52F" w14:textId="77777777" w:rsidR="008F6EFC" w:rsidRPr="00F1497D" w:rsidRDefault="008F6EFC">
      <w:pPr>
        <w:rPr>
          <w:rFonts w:ascii="Times New Roman" w:hAnsi="Times New Roman" w:cs="Times New Roman"/>
          <w:color w:val="263947"/>
          <w:shd w:val="clear" w:color="auto" w:fill="FFFFFF"/>
        </w:rPr>
      </w:pPr>
    </w:p>
    <w:p w14:paraId="62831E87" w14:textId="77777777" w:rsidR="008F6EFC" w:rsidRPr="00F1497D" w:rsidRDefault="008F6EFC" w:rsidP="00FA49F1">
      <w:pPr>
        <w:pStyle w:val="Heading2"/>
        <w:rPr>
          <w:lang w:val="en-US"/>
        </w:rPr>
      </w:pPr>
      <w:r w:rsidRPr="00F1497D">
        <w:rPr>
          <w:lang w:val="en-US"/>
        </w:rPr>
        <w:t>Blinding</w:t>
      </w:r>
    </w:p>
    <w:p w14:paraId="5B3714F5" w14:textId="77777777" w:rsidR="008F6EFC" w:rsidRPr="00F1497D" w:rsidRDefault="008F6EFC" w:rsidP="008F6EFC">
      <w:pPr>
        <w:rPr>
          <w:rFonts w:ascii="Times New Roman" w:hAnsi="Times New Roman" w:cs="Times New Roman"/>
          <w:lang w:val="en-US"/>
        </w:rPr>
      </w:pPr>
    </w:p>
    <w:p w14:paraId="6B2BD4C4" w14:textId="77777777" w:rsidR="008F6EFC" w:rsidRPr="00F1497D" w:rsidRDefault="008F6EFC" w:rsidP="008F6EFC">
      <w:pPr>
        <w:rPr>
          <w:rFonts w:ascii="Times New Roman" w:hAnsi="Times New Roman" w:cs="Times New Roman"/>
          <w:lang w:val="en-US"/>
        </w:rPr>
      </w:pPr>
      <w:r w:rsidRPr="00F1497D">
        <w:rPr>
          <w:rFonts w:ascii="Times New Roman" w:hAnsi="Times New Roman" w:cs="Times New Roman"/>
          <w:lang w:val="en-US"/>
        </w:rPr>
        <w:t>Personnel who interact directly with the study subjects (either human or non-human subjects) will not be aware of the assigned treatments. (Commonly known as “double blind”)</w:t>
      </w:r>
    </w:p>
    <w:p w14:paraId="0B8E5446" w14:textId="77777777" w:rsidR="008F6EFC" w:rsidRPr="00F1497D" w:rsidRDefault="008F6EFC" w:rsidP="008F6EFC">
      <w:pPr>
        <w:rPr>
          <w:rFonts w:ascii="Times New Roman" w:hAnsi="Times New Roman" w:cs="Times New Roman"/>
          <w:lang w:val="en-US"/>
        </w:rPr>
      </w:pPr>
    </w:p>
    <w:p w14:paraId="6E43B8A6" w14:textId="77777777" w:rsidR="008F6EFC" w:rsidRPr="00F1497D" w:rsidRDefault="008F6EFC" w:rsidP="00FA49F1">
      <w:pPr>
        <w:pStyle w:val="Heading2"/>
        <w:rPr>
          <w:rFonts w:eastAsiaTheme="minorEastAsia"/>
          <w:lang w:val="en-US"/>
        </w:rPr>
      </w:pPr>
      <w:r w:rsidRPr="00F1497D">
        <w:rPr>
          <w:rFonts w:eastAsiaTheme="minorEastAsia"/>
          <w:lang w:val="en-US"/>
        </w:rPr>
        <w:t>Study design</w:t>
      </w:r>
    </w:p>
    <w:p w14:paraId="370FB37D" w14:textId="3D2DC487" w:rsidR="00FA49F1" w:rsidRPr="00F1497D" w:rsidRDefault="008F6EFC" w:rsidP="008F6EFC">
      <w:pPr>
        <w:pStyle w:val="responsevalue17j1v8"/>
        <w:spacing w:before="150" w:beforeAutospacing="0" w:after="0" w:afterAutospacing="0"/>
        <w:rPr>
          <w:ins w:id="260" w:author="Maohua Nie" w:date="2023-12-04T14:45:00Z"/>
          <w:rFonts w:eastAsiaTheme="minorEastAsia"/>
          <w:kern w:val="2"/>
          <w:lang w:val="en-US"/>
          <w14:ligatures w14:val="standardContextual"/>
        </w:rPr>
      </w:pPr>
      <w:r w:rsidRPr="00F1497D">
        <w:rPr>
          <w:rFonts w:eastAsiaTheme="minorEastAsia"/>
          <w:kern w:val="2"/>
          <w:lang w:val="en-US"/>
          <w14:ligatures w14:val="standardContextual"/>
        </w:rPr>
        <w:t xml:space="preserve">Within-subject design. All Participants will have two main experiment blocks, in both blocks they have to make decisions between two lottery options. There are two types of lotteries – simple and complex. The simple lotteries consist of two outcomes with corresponding probabilities. The complex lotteries also consist of two outcomes, but will involve two steps and require participants to perform calculations to determine the final outcomes and probabilities. </w:t>
      </w:r>
      <w:del w:id="261" w:author="Microsoft Office User" w:date="2023-12-04T09:36:00Z">
        <w:r w:rsidRPr="00F1497D" w:rsidDel="009C33FF">
          <w:rPr>
            <w:rFonts w:eastAsiaTheme="minorEastAsia"/>
            <w:kern w:val="2"/>
            <w:lang w:val="en-US"/>
            <w14:ligatures w14:val="standardContextual"/>
          </w:rPr>
          <w:delText xml:space="preserve">We will also include other manipulations of complexity in the following studies. </w:delText>
        </w:r>
      </w:del>
      <w:r w:rsidRPr="00F1497D">
        <w:rPr>
          <w:rFonts w:eastAsiaTheme="minorEastAsia"/>
          <w:kern w:val="2"/>
          <w:lang w:val="en-US"/>
          <w14:ligatures w14:val="standardContextual"/>
        </w:rPr>
        <w:t xml:space="preserve">All pairs of lottery options will have different level of characteristics, which contains EV difference (-20, -10, 0, 10, 20), SD difference (15, 10, 5) and skewness difference (no skewness, right skewed versus left skewed and left skewed versus right </w:t>
      </w:r>
      <w:commentRangeStart w:id="262"/>
      <w:r w:rsidRPr="00F1497D">
        <w:rPr>
          <w:rFonts w:eastAsiaTheme="minorEastAsia"/>
          <w:kern w:val="2"/>
          <w:lang w:val="en-US"/>
          <w14:ligatures w14:val="standardContextual"/>
        </w:rPr>
        <w:t>skewed</w:t>
      </w:r>
      <w:commentRangeEnd w:id="262"/>
      <w:r w:rsidR="009040FA" w:rsidRPr="00F1497D">
        <w:rPr>
          <w:rStyle w:val="CommentReference"/>
          <w:rFonts w:eastAsiaTheme="minorEastAsia"/>
          <w:kern w:val="2"/>
          <w14:ligatures w14:val="standardContextual"/>
          <w:rPrChange w:id="263" w:author="Maohua Nie" w:date="2023-12-04T15:55:00Z">
            <w:rPr>
              <w:rStyle w:val="CommentReference"/>
              <w:rFonts w:asciiTheme="minorHAnsi" w:eastAsiaTheme="minorEastAsia" w:hAnsiTheme="minorHAnsi" w:cstheme="minorBidi"/>
              <w:kern w:val="2"/>
              <w14:ligatures w14:val="standardContextual"/>
            </w:rPr>
          </w:rPrChange>
        </w:rPr>
        <w:commentReference w:id="262"/>
      </w:r>
      <w:r w:rsidRPr="00F1497D">
        <w:rPr>
          <w:rFonts w:eastAsiaTheme="minorEastAsia"/>
          <w:kern w:val="2"/>
          <w:lang w:val="en-US"/>
          <w14:ligatures w14:val="standardContextual"/>
        </w:rPr>
        <w:t>)</w:t>
      </w:r>
      <w:r w:rsidR="00FA49F1" w:rsidRPr="00F1497D">
        <w:rPr>
          <w:rFonts w:eastAsiaTheme="minorEastAsia"/>
          <w:kern w:val="2"/>
          <w:lang w:val="en-US"/>
          <w14:ligatures w14:val="standardContextual"/>
        </w:rPr>
        <w:t>.</w:t>
      </w:r>
    </w:p>
    <w:p w14:paraId="1FD93A33" w14:textId="11C1FCCB" w:rsidR="009040FA" w:rsidRPr="00F1497D" w:rsidRDefault="008A7B85" w:rsidP="008F6EFC">
      <w:pPr>
        <w:pStyle w:val="responsevalue17j1v8"/>
        <w:spacing w:before="150" w:beforeAutospacing="0" w:after="0" w:afterAutospacing="0"/>
        <w:rPr>
          <w:rFonts w:eastAsiaTheme="minorEastAsia"/>
          <w:kern w:val="2"/>
          <w:lang w:val="en-US"/>
          <w14:ligatures w14:val="standardContextual"/>
        </w:rPr>
      </w:pPr>
      <w:ins w:id="264" w:author="Maohua Nie" w:date="2023-12-04T14:45:00Z">
        <w:r w:rsidRPr="00F1497D">
          <w:rPr>
            <w:rFonts w:eastAsiaTheme="minorEastAsia"/>
            <w:kern w:val="2"/>
            <w:lang w:val="en-US"/>
            <w14:ligatures w14:val="standardContextual"/>
          </w:rPr>
          <w:t xml:space="preserve">Before the main block, </w:t>
        </w:r>
      </w:ins>
      <w:ins w:id="265" w:author="Maohua Nie" w:date="2023-12-04T14:49:00Z">
        <w:r w:rsidRPr="00F1497D">
          <w:rPr>
            <w:rFonts w:eastAsiaTheme="minorEastAsia"/>
            <w:kern w:val="2"/>
            <w:lang w:val="en-US"/>
            <w14:ligatures w14:val="standardContextual"/>
          </w:rPr>
          <w:t>participants are required to successfully answer three comprehension questions. This is to ensure their understanding of the experimental design.</w:t>
        </w:r>
      </w:ins>
      <w:ins w:id="266" w:author="Maohua Nie" w:date="2023-12-04T14:50:00Z">
        <w:r w:rsidRPr="00F1497D">
          <w:rPr>
            <w:rFonts w:eastAsiaTheme="minorEastAsia"/>
            <w:kern w:val="2"/>
            <w:lang w:val="en-US"/>
            <w14:ligatures w14:val="standardContextual"/>
          </w:rPr>
          <w:t xml:space="preserve"> When </w:t>
        </w:r>
        <w:r w:rsidRPr="00F1497D">
          <w:rPr>
            <w:rFonts w:eastAsiaTheme="minorEastAsia"/>
            <w:kern w:val="2"/>
            <w:lang w:val="en-US"/>
            <w14:ligatures w14:val="standardContextual"/>
          </w:rPr>
          <w:t xml:space="preserve">participants select an incorrect response, they will be prompted to reattempt the question until the correct choice is </w:t>
        </w:r>
        <w:r w:rsidRPr="00F1497D">
          <w:rPr>
            <w:rFonts w:eastAsiaTheme="minorEastAsia"/>
            <w:kern w:val="2"/>
            <w:lang w:val="en-US"/>
            <w14:ligatures w14:val="standardContextual"/>
          </w:rPr>
          <w:t>selected</w:t>
        </w:r>
        <w:r w:rsidRPr="00F1497D">
          <w:rPr>
            <w:rFonts w:eastAsiaTheme="minorEastAsia"/>
            <w:kern w:val="2"/>
            <w:lang w:val="en-US"/>
            <w14:ligatures w14:val="standardContextual"/>
          </w:rPr>
          <w:t xml:space="preserve">. Each question presents four options, among which only one is </w:t>
        </w:r>
        <w:r w:rsidRPr="00F1497D">
          <w:rPr>
            <w:rFonts w:eastAsiaTheme="minorEastAsia"/>
            <w:kern w:val="2"/>
            <w:lang w:val="en-US"/>
            <w14:ligatures w14:val="standardContextual"/>
          </w:rPr>
          <w:t>correct</w:t>
        </w:r>
        <w:r w:rsidRPr="00F1497D">
          <w:rPr>
            <w:rFonts w:eastAsiaTheme="minorEastAsia"/>
            <w:kern w:val="2"/>
            <w:lang w:val="en-US"/>
            <w14:ligatures w14:val="standardContextual"/>
          </w:rPr>
          <w:t>.</w:t>
        </w:r>
      </w:ins>
      <w:ins w:id="267" w:author="Maohua Nie" w:date="2023-12-04T14:47:00Z">
        <w:r w:rsidRPr="00F1497D">
          <w:rPr>
            <w:rFonts w:eastAsiaTheme="minorEastAsia"/>
            <w:kern w:val="2"/>
            <w:lang w:val="en-US"/>
            <w14:ligatures w14:val="standardContextual"/>
          </w:rPr>
          <w:t xml:space="preserve"> </w:t>
        </w:r>
      </w:ins>
    </w:p>
    <w:p w14:paraId="70658D90" w14:textId="77777777" w:rsidR="009E347C"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In one main block, the two lotteries are always in same kind, namely simple versus simple option or complex versus complex option. In the other block there will be lotteries in different kind, namely simple option versus complex option. For all trials, the two lottery options will always be presented simultaneously and the order will be randomized. </w:t>
      </w:r>
    </w:p>
    <w:p w14:paraId="02F4AE46" w14:textId="77777777" w:rsidR="003F1CE1" w:rsidRPr="00F1497D" w:rsidRDefault="003F1CE1" w:rsidP="008F6EFC">
      <w:pPr>
        <w:pStyle w:val="responsevalue17j1v8"/>
        <w:spacing w:before="150" w:beforeAutospacing="0" w:after="0" w:afterAutospacing="0"/>
        <w:rPr>
          <w:rFonts w:eastAsiaTheme="minorEastAsia"/>
          <w:kern w:val="2"/>
          <w:lang w:val="en-US"/>
          <w14:ligatures w14:val="standardContextual"/>
        </w:rPr>
      </w:pPr>
      <w:del w:id="268" w:author="Microsoft Office User" w:date="2023-12-04T09:37:00Z">
        <w:r w:rsidRPr="00F1497D" w:rsidDel="009C33FF">
          <w:rPr>
            <w:rFonts w:eastAsiaTheme="minorEastAsia"/>
            <w:kern w:val="2"/>
            <w:lang w:val="en-US"/>
            <w14:ligatures w14:val="standardContextual"/>
          </w:rPr>
          <w:delText>It is important to note that p</w:delText>
        </w:r>
      </w:del>
      <w:ins w:id="269" w:author="Microsoft Office User" w:date="2023-12-04T09:37:00Z">
        <w:r w:rsidR="009C33FF" w:rsidRPr="00F1497D">
          <w:rPr>
            <w:rFonts w:eastAsiaTheme="minorEastAsia"/>
            <w:kern w:val="2"/>
            <w:lang w:val="en-US"/>
            <w14:ligatures w14:val="standardContextual"/>
          </w:rPr>
          <w:t>P</w:t>
        </w:r>
      </w:ins>
      <w:r w:rsidRPr="00F1497D">
        <w:rPr>
          <w:rFonts w:eastAsiaTheme="minorEastAsia"/>
          <w:kern w:val="2"/>
          <w:lang w:val="en-US"/>
          <w14:ligatures w14:val="standardContextual"/>
        </w:rPr>
        <w:t xml:space="preserve">articipants have </w:t>
      </w:r>
      <w:del w:id="270" w:author="Microsoft Office User" w:date="2023-12-04T09:37:00Z">
        <w:r w:rsidRPr="00F1497D" w:rsidDel="009C33FF">
          <w:rPr>
            <w:rFonts w:eastAsiaTheme="minorEastAsia"/>
            <w:kern w:val="2"/>
            <w:lang w:val="en-US"/>
            <w14:ligatures w14:val="standardContextual"/>
          </w:rPr>
          <w:delText xml:space="preserve">a total of </w:delText>
        </w:r>
      </w:del>
      <w:r w:rsidRPr="00F1497D">
        <w:rPr>
          <w:rFonts w:eastAsiaTheme="minorEastAsia"/>
          <w:kern w:val="2"/>
          <w:lang w:val="en-US"/>
          <w14:ligatures w14:val="standardContextual"/>
        </w:rPr>
        <w:t xml:space="preserve">35 seconds to make their decisions in each </w:t>
      </w:r>
      <w:del w:id="271" w:author="Microsoft Office User" w:date="2023-12-04T09:37:00Z">
        <w:r w:rsidRPr="00F1497D" w:rsidDel="009C33FF">
          <w:rPr>
            <w:rFonts w:eastAsiaTheme="minorEastAsia"/>
            <w:kern w:val="2"/>
            <w:lang w:val="en-US"/>
            <w14:ligatures w14:val="standardContextual"/>
          </w:rPr>
          <w:delText xml:space="preserve">test </w:delText>
        </w:r>
      </w:del>
      <w:r w:rsidRPr="00F1497D">
        <w:rPr>
          <w:rFonts w:eastAsiaTheme="minorEastAsia"/>
          <w:kern w:val="2"/>
          <w:lang w:val="en-US"/>
          <w14:ligatures w14:val="standardContextual"/>
        </w:rPr>
        <w:t xml:space="preserve">trial. </w:t>
      </w:r>
      <w:moveFromRangeStart w:id="272" w:author="Microsoft Office User" w:date="2023-12-04T09:38:00Z" w:name="move152575113"/>
      <w:moveFrom w:id="273" w:author="Microsoft Office User" w:date="2023-12-04T09:38:00Z">
        <w:r w:rsidRPr="00F1497D" w:rsidDel="009C33FF">
          <w:rPr>
            <w:rFonts w:eastAsiaTheme="minorEastAsia"/>
            <w:kern w:val="2"/>
            <w:lang w:val="en-US"/>
            <w14:ligatures w14:val="standardContextual"/>
          </w:rPr>
          <w:t xml:space="preserve">However, decisions made after 30 seconds will not be considered in the data analysis; they will only be used to determine the bonus payment. </w:t>
        </w:r>
      </w:moveFrom>
      <w:moveFromRangeEnd w:id="272"/>
      <w:r w:rsidRPr="00F1497D">
        <w:rPr>
          <w:rFonts w:eastAsiaTheme="minorEastAsia"/>
          <w:kern w:val="2"/>
          <w:lang w:val="en-US"/>
          <w14:ligatures w14:val="standardContextual"/>
        </w:rPr>
        <w:t xml:space="preserve">Participants will receive a message when 30 seconds have elapsed, informing them that they have 5 seconds remaining to make their decision. If participants do not respond within 35 seconds, they must click a button to proceed to the next trial. </w:t>
      </w:r>
      <w:moveToRangeStart w:id="274" w:author="Microsoft Office User" w:date="2023-12-04T09:38:00Z" w:name="move152575113"/>
      <w:moveTo w:id="275" w:author="Microsoft Office User" w:date="2023-12-04T09:38:00Z">
        <w:r w:rsidR="009C33FF" w:rsidRPr="00F1497D">
          <w:rPr>
            <w:rFonts w:eastAsiaTheme="minorEastAsia"/>
            <w:kern w:val="2"/>
            <w:lang w:val="en-US"/>
            <w14:ligatures w14:val="standardContextual"/>
          </w:rPr>
          <w:t>However, decisions made after 30 seconds will not be considered in the data analysis</w:t>
        </w:r>
      </w:moveTo>
      <w:ins w:id="276" w:author="Microsoft Office User" w:date="2023-12-04T09:38:00Z">
        <w:r w:rsidR="009C33FF" w:rsidRPr="00F1497D">
          <w:rPr>
            <w:rFonts w:eastAsiaTheme="minorEastAsia"/>
            <w:kern w:val="2"/>
            <w:lang w:val="en-US"/>
            <w14:ligatures w14:val="standardContextual"/>
          </w:rPr>
          <w:t xml:space="preserve"> because the warning could change the assumed cognitive process</w:t>
        </w:r>
      </w:ins>
      <w:moveTo w:id="277" w:author="Microsoft Office User" w:date="2023-12-04T09:38:00Z">
        <w:r w:rsidR="009C33FF" w:rsidRPr="00F1497D">
          <w:rPr>
            <w:rFonts w:eastAsiaTheme="minorEastAsia"/>
            <w:kern w:val="2"/>
            <w:lang w:val="en-US"/>
            <w14:ligatures w14:val="standardContextual"/>
          </w:rPr>
          <w:t xml:space="preserve">; they will only be used to determine the bonus payment. </w:t>
        </w:r>
      </w:moveTo>
      <w:moveToRangeEnd w:id="274"/>
      <w:r w:rsidRPr="00F1497D">
        <w:rPr>
          <w:rFonts w:eastAsiaTheme="minorEastAsia"/>
          <w:kern w:val="2"/>
          <w:lang w:val="en-US"/>
          <w14:ligatures w14:val="standardContextual"/>
        </w:rPr>
        <w:t xml:space="preserve">We have set the valid response time limit at 30 seconds, based on results </w:t>
      </w:r>
      <w:r w:rsidRPr="00F1497D">
        <w:rPr>
          <w:rFonts w:eastAsiaTheme="minorEastAsia"/>
          <w:kern w:val="2"/>
          <w:lang w:val="en-US"/>
          <w14:ligatures w14:val="standardContextual"/>
          <w:rPrChange w:id="278" w:author="Maohua Nie" w:date="2023-12-04T15:55:00Z">
            <w:rPr>
              <w:rFonts w:eastAsiaTheme="minorEastAsia" w:hint="eastAsia"/>
              <w:kern w:val="2"/>
              <w:lang w:val="en-US"/>
              <w14:ligatures w14:val="standardContextual"/>
            </w:rPr>
          </w:rPrChange>
        </w:rPr>
        <w:t>f</w:t>
      </w:r>
      <w:r w:rsidRPr="00F1497D">
        <w:rPr>
          <w:rFonts w:eastAsiaTheme="minorEastAsia"/>
          <w:kern w:val="2"/>
          <w:lang w:val="en-US"/>
          <w14:ligatures w14:val="standardContextual"/>
        </w:rPr>
        <w:t>rom our pilot study where the maximal median reaction time in each condition was 15 seconds. We doubled this time, believing it provides sufficient time for participants to make decisions</w:t>
      </w:r>
      <w:ins w:id="279" w:author="Microsoft Office User" w:date="2023-12-04T09:38:00Z">
        <w:r w:rsidR="009C33FF" w:rsidRPr="00F1497D">
          <w:rPr>
            <w:rFonts w:eastAsiaTheme="minorEastAsia"/>
            <w:kern w:val="2"/>
            <w:lang w:val="en-US"/>
            <w14:ligatures w14:val="standardContextual"/>
          </w:rPr>
          <w:t xml:space="preserve"> without feeling time pressure</w:t>
        </w:r>
      </w:ins>
      <w:r w:rsidRPr="00F1497D">
        <w:rPr>
          <w:rFonts w:eastAsiaTheme="minorEastAsia"/>
          <w:kern w:val="2"/>
          <w:lang w:val="en-US"/>
          <w14:ligatures w14:val="standardContextual"/>
        </w:rPr>
        <w:t xml:space="preserve">. </w:t>
      </w:r>
      <w:del w:id="280" w:author="Microsoft Office User" w:date="2023-12-04T09:39:00Z">
        <w:r w:rsidRPr="00F1497D" w:rsidDel="009C33FF">
          <w:rPr>
            <w:rFonts w:eastAsiaTheme="minorEastAsia"/>
            <w:kern w:val="2"/>
            <w:lang w:val="en-US"/>
            <w14:ligatures w14:val="standardContextual"/>
          </w:rPr>
          <w:delText>Responses made after 30 seconds are excluded from analysis because we believe decisions influenced by the time message may result from different cognitive mechanisms. Therefore, they are only utilized for calculating the bonus payment.</w:delText>
        </w:r>
      </w:del>
    </w:p>
    <w:p w14:paraId="7FCE68B3" w14:textId="77777777" w:rsidR="008F6EFC"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lastRenderedPageBreak/>
        <w:t xml:space="preserve">After the main blocks, participants will </w:t>
      </w:r>
      <w:del w:id="281" w:author="Microsoft Office User" w:date="2023-12-04T09:39:00Z">
        <w:r w:rsidRPr="00F1497D" w:rsidDel="009C33FF">
          <w:rPr>
            <w:rFonts w:eastAsiaTheme="minorEastAsia"/>
            <w:kern w:val="2"/>
            <w:lang w:val="en-US"/>
            <w14:ligatures w14:val="standardContextual"/>
          </w:rPr>
          <w:delText xml:space="preserve">also </w:delText>
        </w:r>
      </w:del>
      <w:r w:rsidRPr="00F1497D">
        <w:rPr>
          <w:rFonts w:eastAsiaTheme="minorEastAsia"/>
          <w:kern w:val="2"/>
          <w:lang w:val="en-US"/>
          <w14:ligatures w14:val="standardContextual"/>
        </w:rPr>
        <w:t xml:space="preserve">complete two cognitive ability tasks. </w:t>
      </w:r>
      <w:ins w:id="282" w:author="Microsoft Office User" w:date="2023-12-04T09:39:00Z">
        <w:r w:rsidR="009C33FF" w:rsidRPr="00F1497D">
          <w:rPr>
            <w:rFonts w:eastAsiaTheme="minorEastAsia"/>
            <w:kern w:val="2"/>
            <w:lang w:val="en-US"/>
            <w14:ligatures w14:val="standardContextual"/>
          </w:rPr>
          <w:t xml:space="preserve">Namely the Berlin Numeracy Test consisting of four questions about probabilities and numbers and a shortened Matrix Task consisting of six items to measure fluid intelligence. </w:t>
        </w:r>
      </w:ins>
    </w:p>
    <w:p w14:paraId="2C93A0DA" w14:textId="77777777" w:rsidR="00FA49F1" w:rsidRPr="00F1497D" w:rsidRDefault="00FA49F1" w:rsidP="008F6EFC">
      <w:pPr>
        <w:pStyle w:val="displaytext1ytoza"/>
        <w:spacing w:before="0" w:beforeAutospacing="0" w:after="0" w:afterAutospacing="0"/>
        <w:rPr>
          <w:rFonts w:eastAsiaTheme="minorEastAsia"/>
          <w:kern w:val="2"/>
          <w:lang w:val="en-US"/>
          <w14:ligatures w14:val="standardContextual"/>
        </w:rPr>
      </w:pPr>
    </w:p>
    <w:p w14:paraId="368EA57C" w14:textId="77777777" w:rsidR="008F6EFC" w:rsidRPr="00F1497D" w:rsidRDefault="008F6EFC" w:rsidP="00FA49F1">
      <w:pPr>
        <w:pStyle w:val="Heading2"/>
        <w:rPr>
          <w:rFonts w:eastAsiaTheme="minorEastAsia"/>
          <w:lang w:val="en-US"/>
        </w:rPr>
      </w:pPr>
      <w:r w:rsidRPr="00F1497D">
        <w:rPr>
          <w:rFonts w:eastAsiaTheme="minorEastAsia"/>
          <w:lang w:val="en-US"/>
        </w:rPr>
        <w:t>Randomization</w:t>
      </w:r>
    </w:p>
    <w:p w14:paraId="196F5B2B" w14:textId="3967CD12" w:rsidR="00FA49F1" w:rsidRPr="00F1497D" w:rsidRDefault="00FA49F1" w:rsidP="00FA49F1">
      <w:pPr>
        <w:pStyle w:val="responsevalue17j1v8"/>
        <w:spacing w:before="150"/>
        <w:rPr>
          <w:rFonts w:eastAsiaTheme="minorEastAsia"/>
          <w:kern w:val="2"/>
          <w:lang w:val="en-US"/>
          <w14:ligatures w14:val="standardContextual"/>
        </w:rPr>
      </w:pPr>
      <w:r w:rsidRPr="00F1497D">
        <w:rPr>
          <w:rFonts w:eastAsiaTheme="minorEastAsia"/>
          <w:kern w:val="2"/>
          <w:lang w:val="en-US"/>
          <w14:ligatures w14:val="standardContextual"/>
        </w:rPr>
        <w:t xml:space="preserve">The following structure will be fully </w:t>
      </w:r>
      <w:del w:id="283" w:author="Maohua Nie" w:date="2023-12-04T15:56:00Z">
        <w:r w:rsidRPr="00F1497D" w:rsidDel="00F1497D">
          <w:rPr>
            <w:rFonts w:eastAsiaTheme="minorEastAsia"/>
            <w:kern w:val="2"/>
            <w:lang w:val="en-US"/>
            <w14:ligatures w14:val="standardContextual"/>
          </w:rPr>
          <w:delText>randomised</w:delText>
        </w:r>
      </w:del>
      <w:ins w:id="284" w:author="Maohua Nie" w:date="2023-12-04T15:56:00Z">
        <w:r w:rsidR="00F1497D" w:rsidRPr="00F1497D">
          <w:rPr>
            <w:rFonts w:eastAsiaTheme="minorEastAsia"/>
            <w:kern w:val="2"/>
            <w:lang w:val="en-US"/>
            <w14:ligatures w14:val="standardContextual"/>
          </w:rPr>
          <w:t>randomized</w:t>
        </w:r>
      </w:ins>
      <w:r w:rsidRPr="00F1497D">
        <w:rPr>
          <w:rFonts w:eastAsiaTheme="minorEastAsia"/>
          <w:kern w:val="2"/>
          <w:lang w:val="en-US"/>
          <w14:ligatures w14:val="standardContextual"/>
        </w:rPr>
        <w:t>:</w:t>
      </w:r>
    </w:p>
    <w:p w14:paraId="60094148" w14:textId="77777777" w:rsidR="00FA49F1" w:rsidRPr="00F1497D" w:rsidRDefault="00FA49F1" w:rsidP="00FA49F1">
      <w:pPr>
        <w:pStyle w:val="responsevalue17j1v8"/>
        <w:spacing w:before="150"/>
        <w:rPr>
          <w:rFonts w:eastAsiaTheme="minorEastAsia"/>
          <w:kern w:val="2"/>
          <w:lang w:val="en-US"/>
          <w14:ligatures w14:val="standardContextual"/>
        </w:rPr>
      </w:pPr>
      <w:r w:rsidRPr="00F1497D">
        <w:rPr>
          <w:rFonts w:eastAsiaTheme="minorEastAsia"/>
          <w:kern w:val="2"/>
          <w:lang w:val="en-US"/>
          <w14:ligatures w14:val="standardContextual"/>
        </w:rPr>
        <w:t>- Order of two main blocks</w:t>
      </w:r>
    </w:p>
    <w:p w14:paraId="5E1A5DFE" w14:textId="77777777" w:rsidR="00FA49F1" w:rsidRPr="00F1497D" w:rsidRDefault="00FA49F1" w:rsidP="00FA49F1">
      <w:pPr>
        <w:pStyle w:val="responsevalue17j1v8"/>
        <w:spacing w:before="150"/>
        <w:rPr>
          <w:rFonts w:eastAsiaTheme="minorEastAsia"/>
          <w:kern w:val="2"/>
          <w:lang w:val="en-US"/>
          <w14:ligatures w14:val="standardContextual"/>
        </w:rPr>
      </w:pPr>
      <w:r w:rsidRPr="00F1497D">
        <w:rPr>
          <w:rFonts w:eastAsiaTheme="minorEastAsia"/>
          <w:kern w:val="2"/>
          <w:lang w:val="en-US"/>
          <w14:ligatures w14:val="standardContextual"/>
        </w:rPr>
        <w:t>- Order of trials within each block</w:t>
      </w:r>
    </w:p>
    <w:p w14:paraId="3494B643" w14:textId="5249D922" w:rsidR="008F6EFC" w:rsidRPr="00F1497D" w:rsidRDefault="00FA49F1" w:rsidP="00FA49F1">
      <w:pPr>
        <w:pStyle w:val="responsevalue17j1v8"/>
        <w:spacing w:before="150" w:beforeAutospacing="0" w:after="0" w:afterAutospacing="0"/>
        <w:rPr>
          <w:rFonts w:eastAsiaTheme="minorEastAsia"/>
          <w:kern w:val="2"/>
          <w:lang w:val="en-US"/>
          <w14:ligatures w14:val="standardContextual"/>
        </w:rPr>
      </w:pPr>
      <w:commentRangeStart w:id="285"/>
      <w:r w:rsidRPr="00F1497D">
        <w:rPr>
          <w:rFonts w:eastAsiaTheme="minorEastAsia"/>
          <w:kern w:val="2"/>
          <w:lang w:val="en-US"/>
          <w14:ligatures w14:val="standardContextual"/>
        </w:rPr>
        <w:t xml:space="preserve">- Order of two lotteries </w:t>
      </w:r>
      <w:ins w:id="286" w:author="Maohua Nie" w:date="2023-12-04T14:32:00Z">
        <w:r w:rsidR="00A1657B" w:rsidRPr="00F1497D">
          <w:rPr>
            <w:rFonts w:eastAsiaTheme="minorEastAsia"/>
            <w:kern w:val="2"/>
            <w:lang w:val="en-US"/>
            <w14:ligatures w14:val="standardContextual"/>
          </w:rPr>
          <w:t>with</w:t>
        </w:r>
      </w:ins>
      <w:del w:id="287" w:author="Maohua Nie" w:date="2023-12-04T14:32:00Z">
        <w:r w:rsidRPr="00F1497D" w:rsidDel="00A1657B">
          <w:rPr>
            <w:rFonts w:eastAsiaTheme="minorEastAsia"/>
            <w:kern w:val="2"/>
            <w:lang w:val="en-US"/>
            <w14:ligatures w14:val="standardContextual"/>
          </w:rPr>
          <w:delText>within each block</w:delText>
        </w:r>
        <w:commentRangeEnd w:id="285"/>
        <w:r w:rsidR="000D58A1" w:rsidRPr="00F1497D" w:rsidDel="00A1657B">
          <w:rPr>
            <w:rStyle w:val="CommentReference"/>
            <w:rFonts w:eastAsiaTheme="minorEastAsia"/>
            <w:kern w:val="2"/>
            <w14:ligatures w14:val="standardContextual"/>
            <w:rPrChange w:id="288" w:author="Maohua Nie" w:date="2023-12-04T15:55:00Z">
              <w:rPr>
                <w:rStyle w:val="CommentReference"/>
                <w:rFonts w:asciiTheme="minorHAnsi" w:eastAsiaTheme="minorEastAsia" w:hAnsiTheme="minorHAnsi" w:cstheme="minorBidi"/>
                <w:kern w:val="2"/>
                <w14:ligatures w14:val="standardContextual"/>
              </w:rPr>
            </w:rPrChange>
          </w:rPr>
          <w:commentReference w:id="285"/>
        </w:r>
      </w:del>
      <w:ins w:id="289" w:author="Maohua Nie" w:date="2023-12-04T14:32:00Z">
        <w:r w:rsidR="00A1657B" w:rsidRPr="00F1497D">
          <w:rPr>
            <w:rFonts w:eastAsiaTheme="minorEastAsia"/>
            <w:kern w:val="2"/>
            <w:lang w:val="en-US"/>
            <w14:ligatures w14:val="standardContextual"/>
          </w:rPr>
          <w:t>in each trial.</w:t>
        </w:r>
      </w:ins>
    </w:p>
    <w:p w14:paraId="4820EBC6" w14:textId="77777777" w:rsidR="008F6EFC" w:rsidRPr="00F1497D" w:rsidRDefault="008F6EFC" w:rsidP="00FA49F1">
      <w:pPr>
        <w:pStyle w:val="Heading1"/>
        <w:rPr>
          <w:rFonts w:cs="Times New Roman"/>
          <w:lang w:val="en-US"/>
        </w:rPr>
      </w:pPr>
      <w:r w:rsidRPr="00F1497D">
        <w:rPr>
          <w:rFonts w:cs="Times New Roman"/>
          <w:lang w:val="en-US"/>
        </w:rPr>
        <w:t>Sampling Plan</w:t>
      </w:r>
    </w:p>
    <w:p w14:paraId="3201F70D" w14:textId="77777777" w:rsidR="008F6EFC" w:rsidRPr="00F1497D" w:rsidRDefault="008F6EFC" w:rsidP="00FA49F1">
      <w:pPr>
        <w:pStyle w:val="Heading2"/>
        <w:rPr>
          <w:rFonts w:eastAsiaTheme="minorEastAsia"/>
          <w:lang w:val="en-US"/>
        </w:rPr>
      </w:pPr>
      <w:r w:rsidRPr="00F1497D">
        <w:rPr>
          <w:rFonts w:eastAsiaTheme="minorEastAsia"/>
          <w:lang w:val="en-US"/>
        </w:rPr>
        <w:t>Existing Data</w:t>
      </w:r>
    </w:p>
    <w:p w14:paraId="106F8BB0" w14:textId="77777777" w:rsidR="00FA49F1"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Registration prior to creation of data</w:t>
      </w:r>
    </w:p>
    <w:p w14:paraId="224E89E0" w14:textId="77777777" w:rsidR="008F6EFC" w:rsidRPr="00F1497D" w:rsidRDefault="008F6EFC" w:rsidP="00FA49F1">
      <w:pPr>
        <w:pStyle w:val="Heading2"/>
        <w:rPr>
          <w:rFonts w:eastAsiaTheme="minorEastAsia"/>
          <w:lang w:val="en-US"/>
        </w:rPr>
      </w:pPr>
      <w:r w:rsidRPr="00F1497D">
        <w:rPr>
          <w:rFonts w:eastAsiaTheme="minorEastAsia"/>
          <w:lang w:val="en-US"/>
        </w:rPr>
        <w:t>Data collection procedures</w:t>
      </w:r>
    </w:p>
    <w:p w14:paraId="3A0C0CEC" w14:textId="57F31C34" w:rsidR="00FA49F1"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This research will involve recruiting participants through advertising on Prolific</w:t>
      </w:r>
      <w:ins w:id="290" w:author="Microsoft Office User" w:date="2023-12-04T09:41:00Z">
        <w:r w:rsidR="0086711F" w:rsidRPr="00F1497D">
          <w:rPr>
            <w:rFonts w:eastAsiaTheme="minorEastAsia"/>
            <w:kern w:val="2"/>
            <w:lang w:val="en-US"/>
            <w14:ligatures w14:val="standardContextual"/>
          </w:rPr>
          <w:t xml:space="preserve"> Academic</w:t>
        </w:r>
      </w:ins>
      <w:del w:id="291" w:author="Microsoft Office User" w:date="2023-12-04T09:41:00Z">
        <w:r w:rsidRPr="00F1497D" w:rsidDel="0086711F">
          <w:rPr>
            <w:rFonts w:eastAsiaTheme="minorEastAsia"/>
            <w:kern w:val="2"/>
            <w:lang w:val="en-US"/>
            <w14:ligatures w14:val="standardContextual"/>
          </w:rPr>
          <w:delText>.co</w:delText>
        </w:r>
      </w:del>
      <w:r w:rsidRPr="00F1497D">
        <w:rPr>
          <w:rFonts w:eastAsiaTheme="minorEastAsia"/>
          <w:kern w:val="2"/>
          <w:lang w:val="en-US"/>
          <w14:ligatures w14:val="standardContextual"/>
        </w:rPr>
        <w:t xml:space="preserve">. We will only recruit participants with good records, such as a 95% approval rate. For the online studies, participants who successfully complete the experiment will be compensated at a rate of 10 pounds per hour, in addition to receiving a monetary bonus. At the end of the experiment, a choice problem will be randomly selected and performed based on the participant’s chosen option. The outcome of this selection will determine the bonus payment, which </w:t>
      </w:r>
      <w:del w:id="292" w:author="Microsoft Office User" w:date="2023-12-04T09:41:00Z">
        <w:r w:rsidRPr="00F1497D" w:rsidDel="0086711F">
          <w:rPr>
            <w:rFonts w:eastAsiaTheme="minorEastAsia"/>
            <w:kern w:val="2"/>
            <w:lang w:val="en-US"/>
            <w14:ligatures w14:val="standardContextual"/>
          </w:rPr>
          <w:delText xml:space="preserve">is expected to be </w:delText>
        </w:r>
      </w:del>
      <w:r w:rsidRPr="00F1497D">
        <w:rPr>
          <w:rFonts w:eastAsiaTheme="minorEastAsia"/>
          <w:kern w:val="2"/>
          <w:lang w:val="en-US"/>
          <w14:ligatures w14:val="standardContextual"/>
        </w:rPr>
        <w:t>approximately 2 pounds</w:t>
      </w:r>
      <w:ins w:id="293" w:author="Microsoft Office User" w:date="2023-12-04T09:41:00Z">
        <w:r w:rsidR="0086711F" w:rsidRPr="00F1497D">
          <w:rPr>
            <w:rFonts w:eastAsiaTheme="minorEastAsia"/>
            <w:kern w:val="2"/>
            <w:lang w:val="en-US"/>
            <w14:ligatures w14:val="standardContextual"/>
          </w:rPr>
          <w:t xml:space="preserve"> on average</w:t>
        </w:r>
      </w:ins>
      <w:r w:rsidRPr="00F1497D">
        <w:rPr>
          <w:rFonts w:eastAsiaTheme="minorEastAsia"/>
          <w:kern w:val="2"/>
          <w:lang w:val="en-US"/>
          <w14:ligatures w14:val="standardContextual"/>
        </w:rPr>
        <w:t xml:space="preserve">. Consequently, participants can expect to receive an average total payment of 12 pounds per hour, with a minimum payment of 10 pounds per hour guaranteed in the absence of a bonus. </w:t>
      </w:r>
    </w:p>
    <w:p w14:paraId="7B589C90" w14:textId="77777777" w:rsidR="00FA49F1" w:rsidRPr="00F1497D" w:rsidRDefault="008F6EFC" w:rsidP="00FA49F1">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Participants are allowed to participate in the study until the specified sample size is reached. </w:t>
      </w:r>
    </w:p>
    <w:p w14:paraId="117B308F" w14:textId="77777777" w:rsidR="008F6EFC" w:rsidRPr="00F1497D" w:rsidRDefault="008F6EFC" w:rsidP="00FA49F1">
      <w:pPr>
        <w:pStyle w:val="Heading2"/>
        <w:rPr>
          <w:rFonts w:eastAsiaTheme="minorEastAsia"/>
          <w:lang w:val="en-US"/>
        </w:rPr>
      </w:pPr>
      <w:r w:rsidRPr="00F1497D">
        <w:rPr>
          <w:rFonts w:eastAsiaTheme="minorEastAsia"/>
          <w:lang w:val="en-US"/>
        </w:rPr>
        <w:t>Sample size</w:t>
      </w:r>
    </w:p>
    <w:p w14:paraId="3E029552" w14:textId="3D909CDF" w:rsidR="00FA49F1" w:rsidRPr="00F1497D" w:rsidRDefault="008F6EFC" w:rsidP="00FA49F1">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Our </w:t>
      </w:r>
      <w:del w:id="294" w:author="Microsoft Office User" w:date="2023-12-04T09:42:00Z">
        <w:r w:rsidRPr="00F1497D" w:rsidDel="0086711F">
          <w:rPr>
            <w:rFonts w:eastAsiaTheme="minorEastAsia"/>
            <w:kern w:val="2"/>
            <w:lang w:val="en-US"/>
            <w14:ligatures w14:val="standardContextual"/>
          </w:rPr>
          <w:delText xml:space="preserve">project </w:delText>
        </w:r>
      </w:del>
      <w:ins w:id="295" w:author="Microsoft Office User" w:date="2023-12-04T09:42:00Z">
        <w:r w:rsidR="0086711F" w:rsidRPr="00F1497D">
          <w:rPr>
            <w:rFonts w:eastAsiaTheme="minorEastAsia"/>
            <w:kern w:val="2"/>
            <w:lang w:val="en-US"/>
            <w14:ligatures w14:val="standardContextual"/>
          </w:rPr>
          <w:t xml:space="preserve">target </w:t>
        </w:r>
      </w:ins>
      <w:r w:rsidRPr="00F1497D">
        <w:rPr>
          <w:rFonts w:eastAsiaTheme="minorEastAsia"/>
          <w:kern w:val="2"/>
          <w:lang w:val="en-US"/>
          <w14:ligatures w14:val="standardContextual"/>
        </w:rPr>
        <w:t xml:space="preserve">sample </w:t>
      </w:r>
      <w:del w:id="296" w:author="Microsoft Office User" w:date="2023-12-04T09:42:00Z">
        <w:r w:rsidRPr="00F1497D" w:rsidDel="0086711F">
          <w:rPr>
            <w:rFonts w:eastAsiaTheme="minorEastAsia"/>
            <w:kern w:val="2"/>
            <w:lang w:val="en-US"/>
            <w14:ligatures w14:val="standardContextual"/>
          </w:rPr>
          <w:delText>should be around</w:delText>
        </w:r>
      </w:del>
      <w:ins w:id="297" w:author="Microsoft Office User" w:date="2023-12-04T09:42:00Z">
        <w:r w:rsidR="0086711F" w:rsidRPr="00F1497D">
          <w:rPr>
            <w:rFonts w:eastAsiaTheme="minorEastAsia"/>
            <w:kern w:val="2"/>
            <w:lang w:val="en-US"/>
            <w14:ligatures w14:val="standardContextual"/>
          </w:rPr>
          <w:t>size is</w:t>
        </w:r>
      </w:ins>
      <w:r w:rsidRPr="00F1497D">
        <w:rPr>
          <w:rFonts w:eastAsiaTheme="minorEastAsia"/>
          <w:kern w:val="2"/>
          <w:lang w:val="en-US"/>
          <w14:ligatures w14:val="standardContextual"/>
        </w:rPr>
        <w:t xml:space="preserve"> 125 participants</w:t>
      </w:r>
      <w:del w:id="298" w:author="Microsoft Office User" w:date="2023-12-04T09:42:00Z">
        <w:r w:rsidRPr="00F1497D" w:rsidDel="0086711F">
          <w:rPr>
            <w:rFonts w:eastAsiaTheme="minorEastAsia"/>
            <w:kern w:val="2"/>
            <w:lang w:val="en-US"/>
            <w14:ligatures w14:val="standardContextual"/>
          </w:rPr>
          <w:delText xml:space="preserve"> for online studies</w:delText>
        </w:r>
      </w:del>
      <w:r w:rsidRPr="00F1497D">
        <w:rPr>
          <w:rFonts w:eastAsiaTheme="minorEastAsia"/>
          <w:kern w:val="2"/>
          <w:lang w:val="en-US"/>
          <w14:ligatures w14:val="standardContextual"/>
        </w:rPr>
        <w:t xml:space="preserve">. We will attempt to recruit up to 150, assuming </w:t>
      </w:r>
      <w:del w:id="299" w:author="Microsoft Office User" w:date="2023-12-04T09:42:00Z">
        <w:r w:rsidRPr="00F1497D" w:rsidDel="0086711F">
          <w:rPr>
            <w:rFonts w:eastAsiaTheme="minorEastAsia"/>
            <w:kern w:val="2"/>
            <w:lang w:val="en-US"/>
            <w14:ligatures w14:val="standardContextual"/>
          </w:rPr>
          <w:delText>that not all will complete the task correctly</w:delText>
        </w:r>
      </w:del>
      <w:ins w:id="300" w:author="Microsoft Office User" w:date="2023-12-04T09:42:00Z">
        <w:r w:rsidR="0086711F" w:rsidRPr="00F1497D">
          <w:rPr>
            <w:rFonts w:eastAsiaTheme="minorEastAsia"/>
            <w:kern w:val="2"/>
            <w:lang w:val="en-US"/>
            <w14:ligatures w14:val="standardContextual"/>
          </w:rPr>
          <w:t>an exclusion rate of up to 20%</w:t>
        </w:r>
      </w:ins>
      <w:r w:rsidR="00FA49F1" w:rsidRPr="00F1497D">
        <w:rPr>
          <w:rFonts w:eastAsiaTheme="minorEastAsia"/>
          <w:kern w:val="2"/>
          <w:lang w:val="en-US"/>
          <w14:ligatures w14:val="standardContextual"/>
        </w:rPr>
        <w:t>.</w:t>
      </w:r>
      <w:r w:rsidRPr="00F1497D">
        <w:rPr>
          <w:rFonts w:eastAsiaTheme="minorEastAsia"/>
          <w:kern w:val="2"/>
          <w:lang w:val="en-US"/>
          <w14:ligatures w14:val="standardContextual"/>
        </w:rPr>
        <w:t xml:space="preserve"> </w:t>
      </w:r>
    </w:p>
    <w:p w14:paraId="04274D8C" w14:textId="77777777" w:rsidR="008F6EFC" w:rsidRPr="00F1497D" w:rsidRDefault="008F6EFC" w:rsidP="00FA49F1">
      <w:pPr>
        <w:pStyle w:val="Heading2"/>
        <w:rPr>
          <w:rFonts w:eastAsiaTheme="minorEastAsia"/>
          <w:lang w:val="en-US"/>
        </w:rPr>
      </w:pPr>
      <w:r w:rsidRPr="00F1497D">
        <w:rPr>
          <w:rFonts w:eastAsiaTheme="minorEastAsia"/>
          <w:lang w:val="en-US"/>
        </w:rPr>
        <w:t>Sample size rationale</w:t>
      </w:r>
    </w:p>
    <w:p w14:paraId="72D6B6C4" w14:textId="77777777" w:rsidR="00FA49F1"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We aim for a sample size of 125 after participant exclusions. With 125 participants we have</w:t>
      </w:r>
      <w:del w:id="301" w:author="Microsoft Office User" w:date="2023-12-04T09:43:00Z">
        <w:r w:rsidRPr="00F1497D" w:rsidDel="002C54D9">
          <w:rPr>
            <w:rFonts w:eastAsiaTheme="minorEastAsia"/>
            <w:kern w:val="2"/>
            <w:lang w:val="en-US"/>
            <w14:ligatures w14:val="standardContextual"/>
          </w:rPr>
          <w:delText xml:space="preserve"> a</w:delText>
        </w:r>
      </w:del>
      <w:r w:rsidRPr="00F1497D">
        <w:rPr>
          <w:rFonts w:eastAsiaTheme="minorEastAsia"/>
          <w:kern w:val="2"/>
          <w:lang w:val="en-US"/>
          <w14:ligatures w14:val="standardContextual"/>
        </w:rPr>
        <w:t xml:space="preserve"> more than 99% power to find an effect at least 80% as strong as in Oberholzer et al. (2023) of complexity on average participant choice proportions against 50% in a two-sided one-sample t-test in choices with one simple and one complex option. At the same time, 125 participants would give us 80% power to find a correlation of at least 0.25 between behavioral measures in our main task or between behavioral measures in our main task and our measures of cognitive abilities. </w:t>
      </w:r>
    </w:p>
    <w:p w14:paraId="322E8546" w14:textId="03C53D7C" w:rsidR="00FA49F1" w:rsidRPr="00F1497D" w:rsidRDefault="008F6EFC" w:rsidP="00FA49F1">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lastRenderedPageBreak/>
        <w:t>We acknowledge the possibility of incomplete responses or the necessity to exclude participant data based on our exclusion criteria. To account for this, we plan to recruit 150 participants initially through Prolific.co</w:t>
      </w:r>
      <w:ins w:id="302" w:author="Microsoft Office User" w:date="2023-12-04T09:46:00Z">
        <w:r w:rsidR="002C54D9" w:rsidRPr="00F1497D">
          <w:rPr>
            <w:rFonts w:eastAsiaTheme="minorEastAsia"/>
            <w:kern w:val="2"/>
            <w:lang w:val="en-US"/>
            <w14:ligatures w14:val="standardContextual"/>
          </w:rPr>
          <w:t>m</w:t>
        </w:r>
      </w:ins>
      <w:r w:rsidRPr="00F1497D">
        <w:rPr>
          <w:rFonts w:eastAsiaTheme="minorEastAsia"/>
          <w:kern w:val="2"/>
          <w:lang w:val="en-US"/>
          <w14:ligatures w14:val="standardContextual"/>
        </w:rPr>
        <w:t xml:space="preserve">. Recruitment will be stopped after 150 participants if the initial sample meet our required sample size. If, however, participant exclusion is higher than anticipated, we will resume recruitment in increments of 10 participants, continuing until we reach our necessary sample threshold. </w:t>
      </w:r>
    </w:p>
    <w:p w14:paraId="3DBBA2E0" w14:textId="77777777" w:rsidR="00FA49F1" w:rsidRPr="00F1497D" w:rsidRDefault="008F6EFC" w:rsidP="00FA49F1">
      <w:pPr>
        <w:pStyle w:val="Heading1"/>
        <w:rPr>
          <w:rFonts w:cs="Times New Roman"/>
          <w:lang w:val="en-US"/>
        </w:rPr>
      </w:pPr>
      <w:r w:rsidRPr="00F1497D">
        <w:rPr>
          <w:rFonts w:cs="Times New Roman"/>
          <w:lang w:val="en-US"/>
        </w:rPr>
        <w:t>Variables</w:t>
      </w:r>
    </w:p>
    <w:p w14:paraId="62643A0C" w14:textId="77777777" w:rsidR="008F6EFC" w:rsidRPr="00F1497D" w:rsidRDefault="008F6EFC" w:rsidP="00FA49F1">
      <w:pPr>
        <w:pStyle w:val="Heading2"/>
        <w:rPr>
          <w:rFonts w:eastAsiaTheme="majorEastAsia"/>
          <w:color w:val="000000" w:themeColor="text1"/>
          <w:sz w:val="32"/>
          <w:szCs w:val="32"/>
          <w:lang w:val="en-US"/>
        </w:rPr>
      </w:pPr>
      <w:r w:rsidRPr="00F1497D">
        <w:rPr>
          <w:rFonts w:eastAsiaTheme="minorEastAsia"/>
          <w:lang w:val="en-US"/>
        </w:rPr>
        <w:t>Manipulated variables</w:t>
      </w:r>
    </w:p>
    <w:p w14:paraId="3A13D3EC" w14:textId="77777777" w:rsidR="00FA49F1"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Gamble EV</w:t>
      </w:r>
      <w:r w:rsidR="00FA49F1" w:rsidRPr="00F1497D">
        <w:rPr>
          <w:rFonts w:eastAsiaTheme="minorEastAsia"/>
          <w:kern w:val="2"/>
          <w:lang w:val="en-US"/>
          <w14:ligatures w14:val="standardContextual"/>
        </w:rPr>
        <w:t xml:space="preserve"> </w:t>
      </w:r>
      <w:r w:rsidRPr="00F1497D">
        <w:rPr>
          <w:rFonts w:eastAsiaTheme="minorEastAsia"/>
          <w:kern w:val="2"/>
          <w:lang w:val="en-US"/>
          <w14:ligatures w14:val="standardContextual"/>
        </w:rPr>
        <w:t xml:space="preserve">(one level) – 6-140 </w:t>
      </w:r>
    </w:p>
    <w:p w14:paraId="25B5DE5A" w14:textId="77777777" w:rsidR="00FA49F1"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Complexity</w:t>
      </w:r>
      <w:r w:rsidR="00FA49F1" w:rsidRPr="00F1497D">
        <w:rPr>
          <w:rFonts w:eastAsiaTheme="minorEastAsia"/>
          <w:kern w:val="2"/>
          <w:lang w:val="en-US"/>
          <w14:ligatures w14:val="standardContextual"/>
        </w:rPr>
        <w:t xml:space="preserve"> </w:t>
      </w:r>
      <w:r w:rsidRPr="00F1497D">
        <w:rPr>
          <w:rFonts w:eastAsiaTheme="minorEastAsia"/>
          <w:kern w:val="2"/>
          <w:lang w:val="en-US"/>
          <w14:ligatures w14:val="standardContextual"/>
        </w:rPr>
        <w:t xml:space="preserve">(two levels) – simple (2 outcomes, direct probability) and complex (2 outcomes, indirect probability) </w:t>
      </w:r>
    </w:p>
    <w:p w14:paraId="4D1FDF76" w14:textId="77777777" w:rsidR="00FA49F1"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Variance</w:t>
      </w:r>
      <w:r w:rsidR="00FA49F1" w:rsidRPr="00F1497D">
        <w:rPr>
          <w:rFonts w:eastAsiaTheme="minorEastAsia"/>
          <w:kern w:val="2"/>
          <w:lang w:val="en-US"/>
          <w14:ligatures w14:val="standardContextual"/>
        </w:rPr>
        <w:t xml:space="preserve"> </w:t>
      </w:r>
      <w:r w:rsidRPr="00F1497D">
        <w:rPr>
          <w:rFonts w:eastAsiaTheme="minorEastAsia"/>
          <w:kern w:val="2"/>
          <w:lang w:val="en-US"/>
          <w14:ligatures w14:val="standardContextual"/>
        </w:rPr>
        <w:t xml:space="preserve">(SD - three levels) – low (5), medium (10), high (15) </w:t>
      </w:r>
    </w:p>
    <w:p w14:paraId="5ACC979E" w14:textId="77777777" w:rsidR="00FA49F1"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EV Difference</w:t>
      </w:r>
      <w:r w:rsidR="00FA49F1" w:rsidRPr="00F1497D">
        <w:rPr>
          <w:rFonts w:eastAsiaTheme="minorEastAsia"/>
          <w:kern w:val="2"/>
          <w:lang w:val="en-US"/>
          <w14:ligatures w14:val="standardContextual"/>
        </w:rPr>
        <w:t xml:space="preserve"> </w:t>
      </w:r>
      <w:r w:rsidRPr="00F1497D">
        <w:rPr>
          <w:rFonts w:eastAsiaTheme="minorEastAsia"/>
          <w:kern w:val="2"/>
          <w:lang w:val="en-US"/>
          <w14:ligatures w14:val="standardContextual"/>
        </w:rPr>
        <w:t xml:space="preserve">(five levels) - 20, -10, 0, 10, 20 </w:t>
      </w:r>
    </w:p>
    <w:p w14:paraId="75E17BDC" w14:textId="77777777" w:rsidR="00FA49F1" w:rsidRPr="00F1497D" w:rsidRDefault="008F6EFC" w:rsidP="00FA49F1">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Skewness</w:t>
      </w:r>
      <w:r w:rsidR="00FA49F1" w:rsidRPr="00F1497D">
        <w:rPr>
          <w:rFonts w:eastAsiaTheme="minorEastAsia"/>
          <w:kern w:val="2"/>
          <w:lang w:val="en-US"/>
          <w14:ligatures w14:val="standardContextual"/>
        </w:rPr>
        <w:t xml:space="preserve"> </w:t>
      </w:r>
      <w:r w:rsidRPr="00F1497D">
        <w:rPr>
          <w:rFonts w:eastAsiaTheme="minorEastAsia"/>
          <w:kern w:val="2"/>
          <w:lang w:val="en-US"/>
          <w14:ligatures w14:val="standardContextual"/>
        </w:rPr>
        <w:t>(three levels) – left versus right, no, right versus left</w:t>
      </w:r>
    </w:p>
    <w:p w14:paraId="6659A39A" w14:textId="77777777" w:rsidR="008F6EFC" w:rsidRPr="00F1497D" w:rsidRDefault="008F6EFC" w:rsidP="00FA49F1">
      <w:pPr>
        <w:pStyle w:val="Heading2"/>
        <w:rPr>
          <w:rFonts w:eastAsiaTheme="minorEastAsia"/>
          <w:lang w:val="en-US"/>
        </w:rPr>
      </w:pPr>
      <w:r w:rsidRPr="00F1497D">
        <w:rPr>
          <w:rFonts w:eastAsiaTheme="minorEastAsia"/>
          <w:lang w:val="en-US"/>
        </w:rPr>
        <w:t>Measured variables</w:t>
      </w:r>
    </w:p>
    <w:p w14:paraId="17E62E61" w14:textId="77777777" w:rsidR="00FA49F1"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Choice Task </w:t>
      </w:r>
    </w:p>
    <w:p w14:paraId="748DF423" w14:textId="77777777" w:rsidR="00FA49F1"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 Choices </w:t>
      </w:r>
    </w:p>
    <w:p w14:paraId="04DBC5B3" w14:textId="77777777" w:rsidR="00FA49F1"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 Reaction time </w:t>
      </w:r>
    </w:p>
    <w:p w14:paraId="7E3C158D"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 Number of correctly solved matrices and questions </w:t>
      </w:r>
    </w:p>
    <w:p w14:paraId="6213C4E5"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At the end of the </w:t>
      </w:r>
      <w:commentRangeStart w:id="303"/>
      <w:r w:rsidRPr="00F1497D">
        <w:rPr>
          <w:rFonts w:eastAsiaTheme="minorEastAsia"/>
          <w:kern w:val="2"/>
          <w:lang w:val="en-US"/>
          <w14:ligatures w14:val="standardContextual"/>
        </w:rPr>
        <w:t>experiment</w:t>
      </w:r>
      <w:commentRangeEnd w:id="303"/>
      <w:r w:rsidR="002C54D9" w:rsidRPr="00F1497D">
        <w:rPr>
          <w:rStyle w:val="CommentReference"/>
          <w:rFonts w:eastAsiaTheme="minorEastAsia"/>
          <w:kern w:val="2"/>
          <w14:ligatures w14:val="standardContextual"/>
          <w:rPrChange w:id="304" w:author="Maohua Nie" w:date="2023-12-04T15:55:00Z">
            <w:rPr>
              <w:rStyle w:val="CommentReference"/>
              <w:rFonts w:asciiTheme="minorHAnsi" w:eastAsiaTheme="minorEastAsia" w:hAnsiTheme="minorHAnsi" w:cstheme="minorBidi"/>
              <w:kern w:val="2"/>
              <w14:ligatures w14:val="standardContextual"/>
            </w:rPr>
          </w:rPrChange>
        </w:rPr>
        <w:commentReference w:id="303"/>
      </w:r>
      <w:r w:rsidRPr="00F1497D">
        <w:rPr>
          <w:rFonts w:eastAsiaTheme="minorEastAsia"/>
          <w:kern w:val="2"/>
          <w:lang w:val="en-US"/>
          <w14:ligatures w14:val="standardContextual"/>
        </w:rPr>
        <w:t xml:space="preserve">: </w:t>
      </w:r>
    </w:p>
    <w:p w14:paraId="2B757D01" w14:textId="1F4009C1" w:rsidR="00D00F49" w:rsidRPr="00F1497D" w:rsidDel="002C54D9" w:rsidRDefault="008F6EFC" w:rsidP="008F6EFC">
      <w:pPr>
        <w:pStyle w:val="responsevalue17j1v8"/>
        <w:spacing w:before="150" w:beforeAutospacing="0" w:after="0" w:afterAutospacing="0"/>
        <w:rPr>
          <w:del w:id="305" w:author="Microsoft Office User" w:date="2023-12-04T09:47:00Z"/>
          <w:rFonts w:eastAsiaTheme="minorEastAsia"/>
          <w:kern w:val="2"/>
          <w:lang w:val="en-US"/>
          <w14:ligatures w14:val="standardContextual"/>
        </w:rPr>
      </w:pPr>
      <w:del w:id="306" w:author="Microsoft Office User" w:date="2023-12-04T09:47:00Z">
        <w:r w:rsidRPr="00F1497D" w:rsidDel="002C54D9">
          <w:rPr>
            <w:rFonts w:eastAsiaTheme="minorEastAsia"/>
            <w:kern w:val="2"/>
            <w:lang w:val="en-US"/>
            <w14:ligatures w14:val="standardContextual"/>
          </w:rPr>
          <w:delText>- Demographics (Age, Gender, education level)</w:delText>
        </w:r>
      </w:del>
    </w:p>
    <w:p w14:paraId="554953D9"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 Comments </w:t>
      </w:r>
    </w:p>
    <w:p w14:paraId="7922866B"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Overall: </w:t>
      </w:r>
    </w:p>
    <w:p w14:paraId="3C8BA7DD" w14:textId="77777777" w:rsidR="008F6EFC"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Duration of each element (reaction times)</w:t>
      </w:r>
    </w:p>
    <w:p w14:paraId="54B39FD4" w14:textId="77777777" w:rsidR="00D00F49" w:rsidRPr="00F1497D" w:rsidRDefault="008F6EFC" w:rsidP="00D00F49">
      <w:pPr>
        <w:pStyle w:val="Heading1"/>
        <w:rPr>
          <w:rFonts w:cs="Times New Roman"/>
          <w:lang w:val="en-US"/>
        </w:rPr>
      </w:pPr>
      <w:r w:rsidRPr="00F1497D">
        <w:rPr>
          <w:rFonts w:cs="Times New Roman"/>
          <w:lang w:val="en-US"/>
        </w:rPr>
        <w:t>Analysis Plan</w:t>
      </w:r>
    </w:p>
    <w:p w14:paraId="0A0759FE" w14:textId="77777777" w:rsidR="008F6EFC" w:rsidRPr="00F1497D" w:rsidRDefault="008F6EFC" w:rsidP="00D00F49">
      <w:pPr>
        <w:pStyle w:val="Heading2"/>
      </w:pPr>
      <w:r w:rsidRPr="00F1497D">
        <w:t>Statistical models</w:t>
      </w:r>
    </w:p>
    <w:p w14:paraId="57140DCF" w14:textId="27A87196" w:rsidR="00D00F49" w:rsidRPr="00F1497D" w:rsidRDefault="009040FA" w:rsidP="008F6EFC">
      <w:pPr>
        <w:pStyle w:val="responsevalue17j1v8"/>
        <w:spacing w:before="150" w:beforeAutospacing="0" w:after="0" w:afterAutospacing="0"/>
        <w:rPr>
          <w:rFonts w:eastAsiaTheme="minorEastAsia"/>
          <w:kern w:val="2"/>
          <w:lang w:val="en-US"/>
          <w14:ligatures w14:val="standardContextual"/>
        </w:rPr>
      </w:pPr>
      <w:ins w:id="307" w:author="Microsoft Office User" w:date="2023-12-04T09:53:00Z">
        <w:r w:rsidRPr="00F1497D">
          <w:rPr>
            <w:rFonts w:eastAsiaTheme="minorEastAsia"/>
            <w:kern w:val="2"/>
            <w:lang w:val="en-US"/>
            <w14:ligatures w14:val="standardContextual"/>
          </w:rPr>
          <w:t xml:space="preserve">1 </w:t>
        </w:r>
      </w:ins>
      <w:r w:rsidR="008F6EFC" w:rsidRPr="00F1497D">
        <w:rPr>
          <w:rFonts w:eastAsiaTheme="minorEastAsia"/>
          <w:kern w:val="2"/>
          <w:lang w:val="en-US"/>
          <w14:ligatures w14:val="standardContextual"/>
        </w:rPr>
        <w:t xml:space="preserve">Behavioral Analyses: </w:t>
      </w:r>
    </w:p>
    <w:p w14:paraId="3762A24E"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Hypothesis 1.1: </w:t>
      </w:r>
    </w:p>
    <w:p w14:paraId="5DF95796"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 One sample </w:t>
      </w:r>
      <w:r w:rsidRPr="00F1497D">
        <w:rPr>
          <w:rFonts w:eastAsiaTheme="minorEastAsia"/>
          <w:i/>
          <w:iCs/>
          <w:kern w:val="2"/>
          <w:lang w:val="en-US"/>
          <w14:ligatures w14:val="standardContextual"/>
          <w:rPrChange w:id="308" w:author="Maohua Nie" w:date="2023-12-04T15:55:00Z">
            <w:rPr>
              <w:rFonts w:eastAsiaTheme="minorEastAsia"/>
              <w:kern w:val="2"/>
              <w:lang w:val="en-US"/>
              <w14:ligatures w14:val="standardContextual"/>
            </w:rPr>
          </w:rPrChange>
        </w:rPr>
        <w:t>t</w:t>
      </w:r>
      <w:r w:rsidRPr="00F1497D">
        <w:rPr>
          <w:rFonts w:eastAsiaTheme="minorEastAsia"/>
          <w:kern w:val="2"/>
          <w:lang w:val="en-US"/>
          <w14:ligatures w14:val="standardContextual"/>
        </w:rPr>
        <w:t xml:space="preserve"> test comparing the mean choice proportion of complex options against the 50% benchmark for trials in simple versus complex conditions. </w:t>
      </w:r>
    </w:p>
    <w:p w14:paraId="41A1F9BF" w14:textId="794205C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Expected results: The choice proportion of complex option will </w:t>
      </w:r>
      <w:ins w:id="309" w:author="Microsoft Office User" w:date="2023-12-04T09:48:00Z">
        <w:r w:rsidR="005729FF" w:rsidRPr="00F1497D">
          <w:rPr>
            <w:rFonts w:eastAsiaTheme="minorEastAsia"/>
            <w:kern w:val="2"/>
            <w:lang w:val="en-US"/>
            <w14:ligatures w14:val="standardContextual"/>
          </w:rPr>
          <w:t xml:space="preserve">be </w:t>
        </w:r>
      </w:ins>
      <w:r w:rsidRPr="00F1497D">
        <w:rPr>
          <w:rFonts w:eastAsiaTheme="minorEastAsia"/>
          <w:kern w:val="2"/>
          <w:lang w:val="en-US"/>
          <w14:ligatures w14:val="standardContextual"/>
        </w:rPr>
        <w:t xml:space="preserve">significantly </w:t>
      </w:r>
      <w:del w:id="310" w:author="Microsoft Office User" w:date="2023-12-04T09:48:00Z">
        <w:r w:rsidRPr="00F1497D" w:rsidDel="005729FF">
          <w:rPr>
            <w:rFonts w:eastAsiaTheme="minorEastAsia"/>
            <w:kern w:val="2"/>
            <w:lang w:val="en-US"/>
            <w14:ligatures w14:val="standardContextual"/>
          </w:rPr>
          <w:delText xml:space="preserve">different </w:delText>
        </w:r>
      </w:del>
      <w:ins w:id="311" w:author="Microsoft Office User" w:date="2023-12-04T09:48:00Z">
        <w:r w:rsidR="005729FF" w:rsidRPr="00F1497D">
          <w:rPr>
            <w:rFonts w:eastAsiaTheme="minorEastAsia"/>
            <w:kern w:val="2"/>
            <w:lang w:val="en-US"/>
            <w14:ligatures w14:val="standardContextual"/>
          </w:rPr>
          <w:t>lower than</w:t>
        </w:r>
      </w:ins>
      <w:del w:id="312" w:author="Microsoft Office User" w:date="2023-12-04T09:48:00Z">
        <w:r w:rsidRPr="00F1497D" w:rsidDel="005729FF">
          <w:rPr>
            <w:rFonts w:eastAsiaTheme="minorEastAsia"/>
            <w:kern w:val="2"/>
            <w:lang w:val="en-US"/>
            <w14:ligatures w14:val="standardContextual"/>
          </w:rPr>
          <w:delText>from</w:delText>
        </w:r>
      </w:del>
      <w:r w:rsidRPr="00F1497D">
        <w:rPr>
          <w:rFonts w:eastAsiaTheme="minorEastAsia"/>
          <w:kern w:val="2"/>
          <w:lang w:val="en-US"/>
          <w14:ligatures w14:val="standardContextual"/>
        </w:rPr>
        <w:t xml:space="preserve"> 50%. </w:t>
      </w:r>
    </w:p>
    <w:p w14:paraId="7DF6EF92"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Hypothesis 1.2: </w:t>
      </w:r>
    </w:p>
    <w:p w14:paraId="0551B66B" w14:textId="3EA4F53C"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lastRenderedPageBreak/>
        <w:t xml:space="preserve">• Two-sample </w:t>
      </w:r>
      <w:r w:rsidRPr="00F1497D">
        <w:rPr>
          <w:rFonts w:eastAsiaTheme="minorEastAsia"/>
          <w:i/>
          <w:iCs/>
          <w:kern w:val="2"/>
          <w:lang w:val="en-US"/>
          <w14:ligatures w14:val="standardContextual"/>
          <w:rPrChange w:id="313" w:author="Maohua Nie" w:date="2023-12-04T15:55:00Z">
            <w:rPr>
              <w:rFonts w:eastAsiaTheme="minorEastAsia"/>
              <w:kern w:val="2"/>
              <w:lang w:val="en-US"/>
              <w14:ligatures w14:val="standardContextual"/>
            </w:rPr>
          </w:rPrChange>
        </w:rPr>
        <w:t>t</w:t>
      </w:r>
      <w:r w:rsidRPr="00F1497D">
        <w:rPr>
          <w:rFonts w:eastAsiaTheme="minorEastAsia"/>
          <w:kern w:val="2"/>
          <w:lang w:val="en-US"/>
          <w14:ligatures w14:val="standardContextual"/>
        </w:rPr>
        <w:t xml:space="preserve"> test comparing </w:t>
      </w:r>
      <w:ins w:id="314" w:author="Microsoft Office User" w:date="2023-12-04T09:49:00Z">
        <w:r w:rsidR="005729FF" w:rsidRPr="00F1497D">
          <w:rPr>
            <w:rFonts w:eastAsiaTheme="minorEastAsia"/>
            <w:kern w:val="2"/>
            <w:lang w:val="en-US"/>
            <w14:ligatures w14:val="standardContextual"/>
          </w:rPr>
          <w:t xml:space="preserve">participant-level median </w:t>
        </w:r>
      </w:ins>
      <w:r w:rsidRPr="00F1497D">
        <w:rPr>
          <w:rFonts w:eastAsiaTheme="minorEastAsia"/>
          <w:kern w:val="2"/>
          <w:lang w:val="en-US"/>
          <w14:ligatures w14:val="standardContextual"/>
        </w:rPr>
        <w:t>response time</w:t>
      </w:r>
      <w:ins w:id="315" w:author="Microsoft Office User" w:date="2023-12-04T09:49:00Z">
        <w:r w:rsidR="005729FF" w:rsidRPr="00F1497D">
          <w:rPr>
            <w:rFonts w:eastAsiaTheme="minorEastAsia"/>
            <w:kern w:val="2"/>
            <w:lang w:val="en-US"/>
            <w14:ligatures w14:val="standardContextual"/>
          </w:rPr>
          <w:t>s</w:t>
        </w:r>
      </w:ins>
      <w:r w:rsidRPr="00F1497D">
        <w:rPr>
          <w:rFonts w:eastAsiaTheme="minorEastAsia"/>
          <w:kern w:val="2"/>
          <w:lang w:val="en-US"/>
          <w14:ligatures w14:val="standardContextual"/>
        </w:rPr>
        <w:t xml:space="preserve"> in simple versus simple condition against complex versus complex condition. </w:t>
      </w:r>
    </w:p>
    <w:p w14:paraId="2ACFDC72"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We expect slower response times in simple versus simple condition than in complex versus complex condition. </w:t>
      </w:r>
    </w:p>
    <w:p w14:paraId="0348D663" w14:textId="08D332C4"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 Two-sample </w:t>
      </w:r>
      <w:r w:rsidRPr="00F1497D">
        <w:rPr>
          <w:rFonts w:eastAsiaTheme="minorEastAsia"/>
          <w:i/>
          <w:iCs/>
          <w:kern w:val="2"/>
          <w:lang w:val="en-US"/>
          <w14:ligatures w14:val="standardContextual"/>
          <w:rPrChange w:id="316" w:author="Maohua Nie" w:date="2023-12-04T15:55:00Z">
            <w:rPr>
              <w:rFonts w:eastAsiaTheme="minorEastAsia"/>
              <w:kern w:val="2"/>
              <w:lang w:val="en-US"/>
              <w14:ligatures w14:val="standardContextual"/>
            </w:rPr>
          </w:rPrChange>
        </w:rPr>
        <w:t>t</w:t>
      </w:r>
      <w:r w:rsidRPr="00F1497D">
        <w:rPr>
          <w:rFonts w:eastAsiaTheme="minorEastAsia"/>
          <w:kern w:val="2"/>
          <w:lang w:val="en-US"/>
          <w14:ligatures w14:val="standardContextual"/>
        </w:rPr>
        <w:t xml:space="preserve"> test comparing Coefficient of EV in a logistic regression on choice in simple versus simple condition against complex versus complex condition</w:t>
      </w:r>
      <w:ins w:id="317" w:author="Microsoft Office User" w:date="2023-12-04T09:49:00Z">
        <w:r w:rsidR="005729FF" w:rsidRPr="00F1497D">
          <w:rPr>
            <w:rFonts w:eastAsiaTheme="minorEastAsia"/>
            <w:kern w:val="2"/>
            <w:lang w:val="en-US"/>
            <w14:ligatures w14:val="standardContextual"/>
          </w:rPr>
          <w:t xml:space="preserve"> in a mixed-effects regression participant-level intercept and slope</w:t>
        </w:r>
      </w:ins>
      <w:r w:rsidRPr="00F1497D">
        <w:rPr>
          <w:rFonts w:eastAsiaTheme="minorEastAsia"/>
          <w:kern w:val="2"/>
          <w:lang w:val="en-US"/>
          <w14:ligatures w14:val="standardContextual"/>
        </w:rPr>
        <w:t xml:space="preserve">. </w:t>
      </w:r>
    </w:p>
    <w:p w14:paraId="1C5546B2"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commentRangeStart w:id="318"/>
      <w:r w:rsidRPr="00F1497D">
        <w:rPr>
          <w:rFonts w:eastAsiaTheme="minorEastAsia"/>
          <w:kern w:val="2"/>
          <w:lang w:val="en-US"/>
          <w14:ligatures w14:val="standardContextual"/>
        </w:rPr>
        <w:t xml:space="preserve">We expect higher Coefficient of EV in simple versus simple condition than in complex versus complex condition. </w:t>
      </w:r>
      <w:commentRangeEnd w:id="318"/>
      <w:r w:rsidR="005729FF" w:rsidRPr="00F1497D">
        <w:rPr>
          <w:rStyle w:val="CommentReference"/>
          <w:rFonts w:eastAsiaTheme="minorEastAsia"/>
          <w:kern w:val="2"/>
          <w14:ligatures w14:val="standardContextual"/>
          <w:rPrChange w:id="319" w:author="Maohua Nie" w:date="2023-12-04T15:55:00Z">
            <w:rPr>
              <w:rStyle w:val="CommentReference"/>
              <w:rFonts w:asciiTheme="minorHAnsi" w:eastAsiaTheme="minorEastAsia" w:hAnsiTheme="minorHAnsi" w:cstheme="minorBidi"/>
              <w:kern w:val="2"/>
              <w14:ligatures w14:val="standardContextual"/>
            </w:rPr>
          </w:rPrChange>
        </w:rPr>
        <w:commentReference w:id="318"/>
      </w:r>
    </w:p>
    <w:p w14:paraId="0E85CD06"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 Two-sample </w:t>
      </w:r>
      <w:r w:rsidRPr="00F1497D">
        <w:rPr>
          <w:rFonts w:eastAsiaTheme="minorEastAsia"/>
          <w:i/>
          <w:iCs/>
          <w:kern w:val="2"/>
          <w:lang w:val="en-US"/>
          <w14:ligatures w14:val="standardContextual"/>
          <w:rPrChange w:id="320" w:author="Maohua Nie" w:date="2023-12-04T15:55:00Z">
            <w:rPr>
              <w:rFonts w:eastAsiaTheme="minorEastAsia"/>
              <w:kern w:val="2"/>
              <w:lang w:val="en-US"/>
              <w14:ligatures w14:val="standardContextual"/>
            </w:rPr>
          </w:rPrChange>
        </w:rPr>
        <w:t>t</w:t>
      </w:r>
      <w:r w:rsidRPr="00F1497D">
        <w:rPr>
          <w:rFonts w:eastAsiaTheme="minorEastAsia"/>
          <w:kern w:val="2"/>
          <w:lang w:val="en-US"/>
          <w14:ligatures w14:val="standardContextual"/>
        </w:rPr>
        <w:t xml:space="preserve"> test comparing percentage of risky choices in simple versus simple condition against complex versus complex condition. </w:t>
      </w:r>
    </w:p>
    <w:p w14:paraId="3E1705B1" w14:textId="2169FD15"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We</w:t>
      </w:r>
      <w:ins w:id="321" w:author="Microsoft Office User" w:date="2023-12-04T09:51:00Z">
        <w:r w:rsidR="005718F2" w:rsidRPr="00F1497D">
          <w:rPr>
            <w:rFonts w:eastAsiaTheme="minorEastAsia"/>
            <w:kern w:val="2"/>
            <w:lang w:val="en-US"/>
            <w14:ligatures w14:val="standardContextual"/>
          </w:rPr>
          <w:t xml:space="preserve"> have no theoretical reasons to</w:t>
        </w:r>
      </w:ins>
      <w:r w:rsidRPr="00F1497D">
        <w:rPr>
          <w:rFonts w:eastAsiaTheme="minorEastAsia"/>
          <w:kern w:val="2"/>
          <w:lang w:val="en-US"/>
          <w14:ligatures w14:val="standardContextual"/>
        </w:rPr>
        <w:t xml:space="preserve"> expect </w:t>
      </w:r>
      <w:ins w:id="322" w:author="Microsoft Office User" w:date="2023-12-04T09:51:00Z">
        <w:r w:rsidR="005718F2" w:rsidRPr="00F1497D">
          <w:rPr>
            <w:rFonts w:eastAsiaTheme="minorEastAsia"/>
            <w:kern w:val="2"/>
            <w:lang w:val="en-US"/>
            <w14:ligatures w14:val="standardContextual"/>
          </w:rPr>
          <w:t>a</w:t>
        </w:r>
      </w:ins>
      <w:del w:id="323" w:author="Microsoft Office User" w:date="2023-12-04T09:51:00Z">
        <w:r w:rsidRPr="00F1497D" w:rsidDel="005718F2">
          <w:rPr>
            <w:rFonts w:eastAsiaTheme="minorEastAsia"/>
            <w:kern w:val="2"/>
            <w:lang w:val="en-US"/>
            <w14:ligatures w14:val="standardContextual"/>
          </w:rPr>
          <w:delText>no</w:delText>
        </w:r>
      </w:del>
      <w:r w:rsidRPr="00F1497D">
        <w:rPr>
          <w:rFonts w:eastAsiaTheme="minorEastAsia"/>
          <w:kern w:val="2"/>
          <w:lang w:val="en-US"/>
          <w14:ligatures w14:val="standardContextual"/>
        </w:rPr>
        <w:t xml:space="preserve"> significant difference</w:t>
      </w:r>
      <w:ins w:id="324" w:author="Microsoft Office User" w:date="2023-12-04T09:52:00Z">
        <w:r w:rsidR="005718F2" w:rsidRPr="00F1497D">
          <w:rPr>
            <w:rFonts w:eastAsiaTheme="minorEastAsia"/>
            <w:kern w:val="2"/>
            <w:lang w:val="en-US"/>
            <w14:ligatures w14:val="standardContextual"/>
          </w:rPr>
          <w:t xml:space="preserve"> when we assume that complexity might increase processing noise equally for risky and not the risky (in terms of variance) options</w:t>
        </w:r>
      </w:ins>
      <w:r w:rsidRPr="00F1497D">
        <w:rPr>
          <w:rFonts w:eastAsiaTheme="minorEastAsia"/>
          <w:kern w:val="2"/>
          <w:lang w:val="en-US"/>
          <w14:ligatures w14:val="standardContextual"/>
        </w:rPr>
        <w:t xml:space="preserve">. </w:t>
      </w:r>
    </w:p>
    <w:p w14:paraId="14423F14" w14:textId="77777777" w:rsidR="00D00F49" w:rsidRPr="00F1497D" w:rsidRDefault="00D00F49" w:rsidP="008F6EFC">
      <w:pPr>
        <w:pStyle w:val="responsevalue17j1v8"/>
        <w:spacing w:before="150" w:beforeAutospacing="0" w:after="0" w:afterAutospacing="0"/>
        <w:rPr>
          <w:rFonts w:eastAsiaTheme="minorEastAsia"/>
          <w:kern w:val="2"/>
          <w:lang w:val="en-US"/>
          <w14:ligatures w14:val="standardContextual"/>
        </w:rPr>
      </w:pPr>
    </w:p>
    <w:p w14:paraId="4C7AABB2" w14:textId="5F6A33AC" w:rsidR="00D00F49" w:rsidRPr="00F1497D" w:rsidRDefault="00BC513D" w:rsidP="008F6EFC">
      <w:pPr>
        <w:pStyle w:val="responsevalue17j1v8"/>
        <w:spacing w:before="150" w:beforeAutospacing="0" w:after="0" w:afterAutospacing="0"/>
        <w:rPr>
          <w:rFonts w:eastAsiaTheme="minorEastAsia"/>
          <w:kern w:val="2"/>
          <w:lang w:val="en-US"/>
          <w14:ligatures w14:val="standardContextual"/>
        </w:rPr>
      </w:pPr>
      <w:ins w:id="325" w:author="Microsoft Office User" w:date="2023-12-04T09:58:00Z">
        <w:r w:rsidRPr="00F1497D">
          <w:rPr>
            <w:rFonts w:eastAsiaTheme="minorEastAsia"/>
            <w:kern w:val="2"/>
            <w:lang w:val="en-US"/>
            <w14:ligatures w14:val="standardContextual"/>
          </w:rPr>
          <w:t xml:space="preserve">General </w:t>
        </w:r>
      </w:ins>
      <w:r w:rsidR="008F6EFC" w:rsidRPr="00F1497D">
        <w:rPr>
          <w:rFonts w:eastAsiaTheme="minorEastAsia"/>
          <w:kern w:val="2"/>
          <w:lang w:val="en-US"/>
          <w14:ligatures w14:val="standardContextual"/>
        </w:rPr>
        <w:t>Modeling methods for Examining the Cognitive Mechanism Hypotheses</w:t>
      </w:r>
      <w:del w:id="326" w:author="Microsoft Office User" w:date="2023-12-04T09:53:00Z">
        <w:r w:rsidR="008F6EFC" w:rsidRPr="00F1497D" w:rsidDel="009040FA">
          <w:rPr>
            <w:rFonts w:eastAsiaTheme="minorEastAsia"/>
            <w:kern w:val="2"/>
            <w:lang w:val="en-US"/>
            <w14:ligatures w14:val="standardContextual"/>
          </w:rPr>
          <w:delText xml:space="preserve"> (hypothesis 1.3)</w:delText>
        </w:r>
      </w:del>
    </w:p>
    <w:p w14:paraId="1919A5CE"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Hierarchical drift diffusion models will be fit to behavioral data using the rstan package for R (Stan Development Team, 2023). </w:t>
      </w:r>
    </w:p>
    <w:p w14:paraId="07FA9706" w14:textId="5B3A1994"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Model parameters for all models include: </w:t>
      </w:r>
      <w:r w:rsidRPr="00F1497D">
        <w:rPr>
          <w:rFonts w:eastAsiaTheme="minorEastAsia"/>
          <w:i/>
          <w:iCs/>
          <w:kern w:val="2"/>
          <w:lang w:val="en-US"/>
          <w14:ligatures w14:val="standardContextual"/>
          <w:rPrChange w:id="327" w:author="Maohua Nie" w:date="2023-12-04T15:55:00Z">
            <w:rPr>
              <w:rFonts w:eastAsiaTheme="minorEastAsia"/>
              <w:kern w:val="2"/>
              <w:lang w:val="en-US"/>
              <w14:ligatures w14:val="standardContextual"/>
            </w:rPr>
          </w:rPrChange>
        </w:rPr>
        <w:t>t</w:t>
      </w:r>
      <w:r w:rsidRPr="00F1497D">
        <w:rPr>
          <w:rFonts w:eastAsiaTheme="minorEastAsia"/>
          <w:kern w:val="2"/>
          <w:lang w:val="en-US"/>
          <w14:ligatures w14:val="standardContextual"/>
        </w:rPr>
        <w:t xml:space="preserve"> (non-decisional time), α (choice bound</w:t>
      </w:r>
      <w:del w:id="328" w:author="Maohua Nie" w:date="2023-12-04T15:32:00Z">
        <w:r w:rsidRPr="00F1497D" w:rsidDel="008F2E33">
          <w:rPr>
            <w:rFonts w:eastAsiaTheme="minorEastAsia"/>
            <w:kern w:val="2"/>
            <w:lang w:val="en-US"/>
            <w14:ligatures w14:val="standardContextual"/>
          </w:rPr>
          <w:delText xml:space="preserve">- </w:delText>
        </w:r>
      </w:del>
      <w:r w:rsidRPr="00F1497D">
        <w:rPr>
          <w:rFonts w:eastAsiaTheme="minorEastAsia"/>
          <w:kern w:val="2"/>
          <w:lang w:val="en-US"/>
          <w14:ligatures w14:val="standardContextual"/>
        </w:rPr>
        <w:t xml:space="preserve">ary), </w:t>
      </w:r>
      <w:r w:rsidRPr="00F1497D">
        <w:rPr>
          <w:rFonts w:eastAsiaTheme="minorEastAsia"/>
          <w:i/>
          <w:iCs/>
          <w:kern w:val="2"/>
          <w:lang w:val="en-US"/>
          <w14:ligatures w14:val="standardContextual"/>
          <w:rPrChange w:id="329" w:author="Maohua Nie" w:date="2023-12-04T15:55:00Z">
            <w:rPr>
              <w:rFonts w:eastAsiaTheme="minorEastAsia"/>
              <w:kern w:val="2"/>
              <w:lang w:val="en-US"/>
              <w14:ligatures w14:val="standardContextual"/>
            </w:rPr>
          </w:rPrChange>
        </w:rPr>
        <w:t>v</w:t>
      </w:r>
      <w:r w:rsidRPr="00F1497D">
        <w:rPr>
          <w:rFonts w:eastAsiaTheme="minorEastAsia"/>
          <w:kern w:val="2"/>
          <w:lang w:val="en-US"/>
          <w14:ligatures w14:val="standardContextual"/>
        </w:rPr>
        <w:t xml:space="preserve"> (drift rate), θ (choice consistency parameter), β (risk sensitivity parameter)</w:t>
      </w:r>
      <w:ins w:id="330" w:author="Maohua Nie" w:date="2023-12-04T15:31:00Z">
        <w:r w:rsidR="008F2E33" w:rsidRPr="00F1497D">
          <w:rPr>
            <w:rFonts w:eastAsiaTheme="minorEastAsia"/>
            <w:kern w:val="2"/>
            <w:lang w:val="en-US"/>
            <w14:ligatures w14:val="standardContextual"/>
          </w:rPr>
          <w:t>.</w:t>
        </w:r>
      </w:ins>
      <w:r w:rsidRPr="00F1497D">
        <w:rPr>
          <w:rFonts w:eastAsiaTheme="minorEastAsia"/>
          <w:kern w:val="2"/>
          <w:lang w:val="en-US"/>
          <w14:ligatures w14:val="standardContextual"/>
        </w:rPr>
        <w:t xml:space="preserve"> Some model specifications will have one or more of the additional parameters: </w:t>
      </w:r>
      <w:r w:rsidRPr="00F1497D">
        <w:rPr>
          <w:rFonts w:eastAsiaTheme="minorEastAsia"/>
          <w:i/>
          <w:iCs/>
          <w:kern w:val="2"/>
          <w:lang w:val="en-US"/>
          <w14:ligatures w14:val="standardContextual"/>
          <w:rPrChange w:id="331" w:author="Maohua Nie" w:date="2023-12-04T15:55:00Z">
            <w:rPr>
              <w:rFonts w:eastAsiaTheme="minorEastAsia"/>
              <w:kern w:val="2"/>
              <w:lang w:val="en-US"/>
              <w14:ligatures w14:val="standardContextual"/>
            </w:rPr>
          </w:rPrChange>
        </w:rPr>
        <w:t>z</w:t>
      </w:r>
      <w:r w:rsidRPr="00F1497D">
        <w:rPr>
          <w:rFonts w:eastAsiaTheme="minorEastAsia"/>
          <w:kern w:val="2"/>
          <w:lang w:val="en-US"/>
          <w14:ligatures w14:val="standardContextual"/>
        </w:rPr>
        <w:t xml:space="preserve"> (starting point, 0 if neutral), η (complexity discounting), and γ (curvature of probability weighting function; separate for simple and complex). </w:t>
      </w:r>
    </w:p>
    <w:p w14:paraId="516894D4" w14:textId="77777777" w:rsidR="008F2E33" w:rsidRPr="00F1497D" w:rsidRDefault="008F6EFC" w:rsidP="008F6EFC">
      <w:pPr>
        <w:pStyle w:val="responsevalue17j1v8"/>
        <w:spacing w:before="150" w:beforeAutospacing="0" w:after="0" w:afterAutospacing="0"/>
        <w:rPr>
          <w:ins w:id="332" w:author="Maohua Nie" w:date="2023-12-04T15:38:00Z"/>
          <w:rFonts w:eastAsiaTheme="minorEastAsia"/>
          <w:kern w:val="2"/>
          <w:lang w:val="en-US"/>
          <w14:ligatures w14:val="standardContextual"/>
        </w:rPr>
      </w:pPr>
      <w:r w:rsidRPr="00F1497D">
        <w:rPr>
          <w:rFonts w:eastAsiaTheme="minorEastAsia"/>
          <w:kern w:val="2"/>
          <w:lang w:val="en-US"/>
          <w14:ligatures w14:val="standardContextual"/>
        </w:rPr>
        <w:t>We will look at 95% CI of each parameter. Based on the hypotheses, we will compare the performance of different models using LOOICs (Vehtari et al., 2017). The details of models remain under development.</w:t>
      </w:r>
    </w:p>
    <w:p w14:paraId="338063B9" w14:textId="316A2DB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 </w:t>
      </w:r>
    </w:p>
    <w:p w14:paraId="5F7E7FEE" w14:textId="09880BC1" w:rsidR="00D00F49" w:rsidRPr="00F1497D" w:rsidDel="008F2E33" w:rsidRDefault="008F2E33" w:rsidP="008F6EFC">
      <w:pPr>
        <w:pStyle w:val="responsevalue17j1v8"/>
        <w:spacing w:before="150" w:beforeAutospacing="0" w:after="0" w:afterAutospacing="0"/>
        <w:rPr>
          <w:del w:id="333" w:author="Maohua Nie" w:date="2023-12-04T15:36:00Z"/>
          <w:rFonts w:eastAsiaTheme="minorEastAsia"/>
          <w:kern w:val="2"/>
          <w:lang w:val="en-US"/>
          <w14:ligatures w14:val="standardContextual"/>
        </w:rPr>
      </w:pPr>
      <w:ins w:id="334" w:author="Maohua Nie" w:date="2023-12-04T15:38:00Z">
        <w:r w:rsidRPr="00F1497D">
          <w:rPr>
            <w:rFonts w:eastAsiaTheme="minorEastAsia"/>
            <w:kern w:val="2"/>
            <w:lang w:val="en-US"/>
            <w14:ligatures w14:val="standardContextual"/>
          </w:rPr>
          <w:t xml:space="preserve">2. </w:t>
        </w:r>
      </w:ins>
      <w:del w:id="335" w:author="Maohua Nie" w:date="2023-12-04T15:36:00Z">
        <w:r w:rsidR="008F6EFC" w:rsidRPr="00F1497D" w:rsidDel="008F2E33">
          <w:rPr>
            <w:rFonts w:eastAsiaTheme="minorEastAsia"/>
            <w:kern w:val="2"/>
            <w:lang w:val="en-US"/>
            <w14:ligatures w14:val="standardContextual"/>
          </w:rPr>
          <w:delText>Hypothesis 1.4</w:delText>
        </w:r>
      </w:del>
      <w:ins w:id="336" w:author="Microsoft Office User" w:date="2023-12-04T09:58:00Z">
        <w:del w:id="337" w:author="Maohua Nie" w:date="2023-12-04T15:36:00Z">
          <w:r w:rsidR="00BC513D" w:rsidRPr="00F1497D" w:rsidDel="008F2E33">
            <w:rPr>
              <w:rFonts w:eastAsiaTheme="minorEastAsia"/>
              <w:kern w:val="2"/>
              <w:lang w:val="en-US"/>
              <w14:ligatures w14:val="standardContextual"/>
            </w:rPr>
            <w:delText>2</w:delText>
          </w:r>
        </w:del>
      </w:ins>
      <w:del w:id="338" w:author="Maohua Nie" w:date="2023-12-04T15:36:00Z">
        <w:r w:rsidR="008F6EFC" w:rsidRPr="00F1497D" w:rsidDel="008F2E33">
          <w:rPr>
            <w:rFonts w:eastAsiaTheme="minorEastAsia"/>
            <w:kern w:val="2"/>
            <w:lang w:val="en-US"/>
            <w14:ligatures w14:val="standardContextual"/>
          </w:rPr>
          <w:delText xml:space="preserve">: </w:delText>
        </w:r>
      </w:del>
    </w:p>
    <w:p w14:paraId="12FEB17E" w14:textId="0AB6E8C1" w:rsidR="00D00F49" w:rsidRPr="00F1497D" w:rsidDel="008F2E33" w:rsidRDefault="008F6EFC" w:rsidP="008F6EFC">
      <w:pPr>
        <w:pStyle w:val="responsevalue17j1v8"/>
        <w:spacing w:before="150" w:beforeAutospacing="0" w:after="0" w:afterAutospacing="0"/>
        <w:rPr>
          <w:del w:id="339" w:author="Maohua Nie" w:date="2023-12-04T15:36:00Z"/>
          <w:rFonts w:eastAsiaTheme="minorEastAsia"/>
          <w:kern w:val="2"/>
          <w:lang w:val="en-US"/>
          <w14:ligatures w14:val="standardContextual"/>
        </w:rPr>
      </w:pPr>
      <w:del w:id="340" w:author="Maohua Nie" w:date="2023-12-04T15:36:00Z">
        <w:r w:rsidRPr="00F1497D" w:rsidDel="008F2E33">
          <w:rPr>
            <w:rFonts w:eastAsiaTheme="minorEastAsia"/>
            <w:kern w:val="2"/>
            <w:lang w:val="en-US"/>
            <w14:ligatures w14:val="standardContextual"/>
          </w:rPr>
          <w:delText xml:space="preserve">• We implement a dummy parameter for the consistency parameter θ that codes whether a choice was made in simple versus simple or complex versus complex condition. </w:delText>
        </w:r>
      </w:del>
    </w:p>
    <w:p w14:paraId="4FEBF50E" w14:textId="1D4EBDA0" w:rsidR="00D00F49" w:rsidRPr="00F1497D" w:rsidDel="008F2E33" w:rsidRDefault="008F6EFC" w:rsidP="008F6EFC">
      <w:pPr>
        <w:pStyle w:val="responsevalue17j1v8"/>
        <w:spacing w:before="150" w:beforeAutospacing="0" w:after="0" w:afterAutospacing="0"/>
        <w:rPr>
          <w:del w:id="341" w:author="Maohua Nie" w:date="2023-12-04T15:36:00Z"/>
          <w:rFonts w:eastAsiaTheme="minorEastAsia"/>
          <w:kern w:val="2"/>
          <w:lang w:val="en-US"/>
          <w14:ligatures w14:val="standardContextual"/>
        </w:rPr>
      </w:pPr>
      <w:del w:id="342" w:author="Maohua Nie" w:date="2023-12-04T15:36:00Z">
        <w:r w:rsidRPr="00F1497D" w:rsidDel="008F2E33">
          <w:rPr>
            <w:rFonts w:eastAsiaTheme="minorEastAsia"/>
            <w:kern w:val="2"/>
            <w:lang w:val="en-US"/>
            <w14:ligatures w14:val="standardContextual"/>
          </w:rPr>
          <w:delText>We asses</w:delText>
        </w:r>
        <w:r w:rsidR="00D00F49" w:rsidRPr="00F1497D" w:rsidDel="008F2E33">
          <w:rPr>
            <w:rFonts w:eastAsiaTheme="minorEastAsia"/>
            <w:kern w:val="2"/>
            <w:lang w:val="en-US"/>
            <w14:ligatures w14:val="standardContextual"/>
          </w:rPr>
          <w:delText>s</w:delText>
        </w:r>
        <w:r w:rsidRPr="00F1497D" w:rsidDel="008F2E33">
          <w:rPr>
            <w:rFonts w:eastAsiaTheme="minorEastAsia"/>
            <w:kern w:val="2"/>
            <w:lang w:val="en-US"/>
            <w14:ligatures w14:val="standardContextual"/>
          </w:rPr>
          <w:delText xml:space="preserve"> whether the 95% HPDI excludes zero for a credible difference of ∆θ across conditions. We expect credibly higher consistency for simple vs simple compared to complex vs complex. </w:delText>
        </w:r>
      </w:del>
    </w:p>
    <w:p w14:paraId="2A250276" w14:textId="667DDFBF" w:rsidR="00D00F49" w:rsidRPr="00F1497D" w:rsidDel="008F2E33" w:rsidRDefault="008F6EFC" w:rsidP="008F6EFC">
      <w:pPr>
        <w:pStyle w:val="responsevalue17j1v8"/>
        <w:spacing w:before="150" w:beforeAutospacing="0" w:after="0" w:afterAutospacing="0"/>
        <w:rPr>
          <w:del w:id="343" w:author="Maohua Nie" w:date="2023-12-04T15:36:00Z"/>
          <w:rFonts w:eastAsiaTheme="minorEastAsia"/>
          <w:kern w:val="2"/>
          <w:lang w:val="en-US"/>
          <w14:ligatures w14:val="standardContextual"/>
        </w:rPr>
      </w:pPr>
      <w:del w:id="344" w:author="Maohua Nie" w:date="2023-12-04T15:36:00Z">
        <w:r w:rsidRPr="00F1497D" w:rsidDel="008F2E33">
          <w:rPr>
            <w:rFonts w:eastAsiaTheme="minorEastAsia"/>
            <w:kern w:val="2"/>
            <w:lang w:val="en-US"/>
            <w14:ligatures w14:val="standardContextual"/>
          </w:rPr>
          <w:delText>• paired-samples t test comparing the threshold parameter α in individual level in simple versus simple condition against complex versus complex condition.</w:delText>
        </w:r>
      </w:del>
      <w:ins w:id="345" w:author="Microsoft Office User" w:date="2023-12-04T09:55:00Z">
        <w:del w:id="346" w:author="Maohua Nie" w:date="2023-12-04T15:36:00Z">
          <w:r w:rsidR="009040FA" w:rsidRPr="00F1497D" w:rsidDel="008F2E33">
            <w:rPr>
              <w:rFonts w:eastAsiaTheme="minorEastAsia"/>
              <w:kern w:val="2"/>
              <w:lang w:val="en-US"/>
              <w14:ligatures w14:val="standardContextual"/>
            </w:rPr>
            <w:delText xml:space="preserve">We implement a dummy for threshold </w:delText>
          </w:r>
        </w:del>
        <w:del w:id="347" w:author="Maohua Nie" w:date="2023-12-04T15:33:00Z">
          <w:r w:rsidR="009040FA" w:rsidRPr="00F1497D" w:rsidDel="008F2E33">
            <w:rPr>
              <w:rFonts w:eastAsiaTheme="minorEastAsia"/>
              <w:kern w:val="2"/>
              <w:lang w:val="en-US"/>
              <w14:ligatures w14:val="standardContextual"/>
            </w:rPr>
            <w:delText>alpha</w:delText>
          </w:r>
        </w:del>
        <w:del w:id="348" w:author="Maohua Nie" w:date="2023-12-04T15:36:00Z">
          <w:r w:rsidR="009040FA" w:rsidRPr="00F1497D" w:rsidDel="008F2E33">
            <w:rPr>
              <w:rFonts w:eastAsiaTheme="minorEastAsia"/>
              <w:kern w:val="2"/>
              <w:lang w:val="en-US"/>
              <w14:ligatures w14:val="standardContextual"/>
            </w:rPr>
            <w:delText xml:space="preserve"> similar to above and assess the 95% HPDI of this parameter.</w:delText>
          </w:r>
        </w:del>
      </w:ins>
      <w:del w:id="349" w:author="Maohua Nie" w:date="2023-12-04T15:36:00Z">
        <w:r w:rsidRPr="00F1497D" w:rsidDel="008F2E33">
          <w:rPr>
            <w:rFonts w:eastAsiaTheme="minorEastAsia"/>
            <w:kern w:val="2"/>
            <w:lang w:val="en-US"/>
            <w14:ligatures w14:val="standardContextual"/>
          </w:rPr>
          <w:delText xml:space="preserve"> We do not expect a significant difference. </w:delText>
        </w:r>
      </w:del>
    </w:p>
    <w:p w14:paraId="68DC43AE" w14:textId="25205778"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commentRangeStart w:id="350"/>
      <w:r w:rsidRPr="00F1497D">
        <w:rPr>
          <w:rFonts w:eastAsiaTheme="minorEastAsia"/>
          <w:kern w:val="2"/>
          <w:lang w:val="en-US"/>
          <w14:ligatures w14:val="standardContextual"/>
        </w:rPr>
        <w:t xml:space="preserve">Hypotheses simple </w:t>
      </w:r>
      <w:ins w:id="351" w:author="Maohua Nie" w:date="2023-12-04T15:36:00Z">
        <w:r w:rsidR="008F2E33" w:rsidRPr="00F1497D">
          <w:rPr>
            <w:rFonts w:eastAsiaTheme="minorEastAsia"/>
            <w:kern w:val="2"/>
            <w:lang w:val="en-US"/>
            <w14:ligatures w14:val="standardContextual"/>
          </w:rPr>
          <w:t>versus</w:t>
        </w:r>
      </w:ins>
      <w:del w:id="352" w:author="Maohua Nie" w:date="2023-12-04T15:36:00Z">
        <w:r w:rsidRPr="00F1497D" w:rsidDel="008F2E33">
          <w:rPr>
            <w:rFonts w:eastAsiaTheme="minorEastAsia"/>
            <w:kern w:val="2"/>
            <w:lang w:val="en-US"/>
            <w14:ligatures w14:val="standardContextual"/>
          </w:rPr>
          <w:delText>vs.</w:delText>
        </w:r>
      </w:del>
      <w:r w:rsidRPr="00F1497D">
        <w:rPr>
          <w:rFonts w:eastAsiaTheme="minorEastAsia"/>
          <w:kern w:val="2"/>
          <w:lang w:val="en-US"/>
          <w14:ligatures w14:val="standardContextual"/>
        </w:rPr>
        <w:t xml:space="preserve"> complex</w:t>
      </w:r>
      <w:del w:id="353" w:author="Maohua Nie" w:date="2023-12-04T15:34:00Z">
        <w:r w:rsidRPr="00F1497D" w:rsidDel="008F2E33">
          <w:rPr>
            <w:rFonts w:eastAsiaTheme="minorEastAsia"/>
            <w:kern w:val="2"/>
            <w:lang w:val="en-US"/>
            <w14:ligatures w14:val="standardContextual"/>
          </w:rPr>
          <w:delText xml:space="preserve"> </w:delText>
        </w:r>
      </w:del>
      <w:ins w:id="354" w:author="Microsoft Office User" w:date="2023-12-04T09:58:00Z">
        <w:del w:id="355" w:author="Maohua Nie" w:date="2023-12-04T15:34:00Z">
          <w:r w:rsidR="00BC513D" w:rsidRPr="00F1497D" w:rsidDel="008F2E33">
            <w:rPr>
              <w:rFonts w:eastAsiaTheme="minorEastAsia"/>
              <w:kern w:val="2"/>
              <w:lang w:val="en-US"/>
              <w14:ligatures w14:val="standardContextual"/>
            </w:rPr>
            <w:delText>3</w:delText>
          </w:r>
        </w:del>
      </w:ins>
      <w:commentRangeEnd w:id="350"/>
      <w:ins w:id="356" w:author="Microsoft Office User" w:date="2023-12-04T09:57:00Z">
        <w:del w:id="357" w:author="Maohua Nie" w:date="2023-12-04T15:34:00Z">
          <w:r w:rsidR="00A14BB7" w:rsidRPr="00F1497D" w:rsidDel="008F2E33">
            <w:rPr>
              <w:rStyle w:val="CommentReference"/>
              <w:rFonts w:eastAsiaTheme="minorEastAsia"/>
              <w:kern w:val="2"/>
              <w14:ligatures w14:val="standardContextual"/>
              <w:rPrChange w:id="358" w:author="Maohua Nie" w:date="2023-12-04T15:55:00Z">
                <w:rPr>
                  <w:rStyle w:val="CommentReference"/>
                  <w:rFonts w:asciiTheme="minorHAnsi" w:eastAsiaTheme="minorEastAsia" w:hAnsiTheme="minorHAnsi" w:cstheme="minorBidi"/>
                  <w:kern w:val="2"/>
                  <w14:ligatures w14:val="standardContextual"/>
                </w:rPr>
              </w:rPrChange>
            </w:rPr>
            <w:commentReference w:id="350"/>
          </w:r>
        </w:del>
      </w:ins>
    </w:p>
    <w:p w14:paraId="651D49BE" w14:textId="19E57FFD" w:rsidR="00D00F49" w:rsidRPr="00F1497D" w:rsidRDefault="008F2E33" w:rsidP="008F6EFC">
      <w:pPr>
        <w:pStyle w:val="responsevalue17j1v8"/>
        <w:spacing w:before="150" w:beforeAutospacing="0" w:after="0" w:afterAutospacing="0"/>
        <w:rPr>
          <w:rFonts w:eastAsiaTheme="minorEastAsia"/>
          <w:kern w:val="2"/>
          <w:lang w:val="en-US"/>
          <w14:ligatures w14:val="standardContextual"/>
        </w:rPr>
      </w:pPr>
      <w:ins w:id="359" w:author="Maohua Nie" w:date="2023-12-04T15:35:00Z">
        <w:r w:rsidRPr="00F1497D">
          <w:rPr>
            <w:rFonts w:eastAsiaTheme="minorEastAsia"/>
            <w:kern w:val="2"/>
            <w:lang w:val="en-US"/>
            <w14:ligatures w14:val="standardContextual"/>
          </w:rPr>
          <w:t>Hypothesis</w:t>
        </w:r>
        <w:r w:rsidRPr="00F1497D">
          <w:rPr>
            <w:rFonts w:eastAsiaTheme="minorEastAsia"/>
            <w:kern w:val="2"/>
            <w:lang w:val="en-US"/>
            <w14:ligatures w14:val="standardContextual"/>
          </w:rPr>
          <w:t xml:space="preserve"> 2.</w:t>
        </w:r>
      </w:ins>
      <w:r w:rsidR="008F6EFC" w:rsidRPr="00F1497D">
        <w:rPr>
          <w:rFonts w:eastAsiaTheme="minorEastAsia"/>
          <w:kern w:val="2"/>
          <w:lang w:val="en-US"/>
          <w14:ligatures w14:val="standardContextual"/>
        </w:rPr>
        <w:t>1</w:t>
      </w:r>
      <w:ins w:id="360" w:author="Maohua Nie" w:date="2023-12-04T15:35:00Z">
        <w:r w:rsidRPr="00F1497D">
          <w:rPr>
            <w:rFonts w:eastAsiaTheme="minorEastAsia"/>
            <w:kern w:val="2"/>
            <w:lang w:val="en-US"/>
            <w14:ligatures w14:val="standardContextual"/>
          </w:rPr>
          <w:t>:</w:t>
        </w:r>
      </w:ins>
      <w:del w:id="361" w:author="Maohua Nie" w:date="2023-12-04T15:35:00Z">
        <w:r w:rsidR="008F6EFC" w:rsidRPr="00F1497D" w:rsidDel="008F2E33">
          <w:rPr>
            <w:rFonts w:eastAsiaTheme="minorEastAsia"/>
            <w:kern w:val="2"/>
            <w:lang w:val="en-US"/>
            <w14:ligatures w14:val="standardContextual"/>
          </w:rPr>
          <w:delText>.</w:delText>
        </w:r>
      </w:del>
      <w:r w:rsidR="008F6EFC" w:rsidRPr="00F1497D">
        <w:rPr>
          <w:rFonts w:eastAsiaTheme="minorEastAsia"/>
          <w:kern w:val="2"/>
          <w:lang w:val="en-US"/>
          <w14:ligatures w14:val="standardContextual"/>
        </w:rPr>
        <w:t xml:space="preserve"> There is a credible starting point bias towards simple options (95% HPDI excludes zero for </w:t>
      </w:r>
      <w:r w:rsidR="008F6EFC" w:rsidRPr="00F1497D">
        <w:rPr>
          <w:rFonts w:eastAsiaTheme="minorEastAsia"/>
          <w:i/>
          <w:iCs/>
          <w:kern w:val="2"/>
          <w:lang w:val="en-US"/>
          <w14:ligatures w14:val="standardContextual"/>
          <w:rPrChange w:id="362" w:author="Maohua Nie" w:date="2023-12-04T15:55:00Z">
            <w:rPr>
              <w:rFonts w:eastAsiaTheme="minorEastAsia"/>
              <w:kern w:val="2"/>
              <w:lang w:val="en-US"/>
              <w14:ligatures w14:val="standardContextual"/>
            </w:rPr>
          </w:rPrChange>
        </w:rPr>
        <w:t>z</w:t>
      </w:r>
      <w:r w:rsidR="008F6EFC" w:rsidRPr="00F1497D">
        <w:rPr>
          <w:rFonts w:eastAsiaTheme="minorEastAsia"/>
          <w:kern w:val="2"/>
          <w:lang w:val="en-US"/>
          <w14:ligatures w14:val="standardContextual"/>
        </w:rPr>
        <w:t xml:space="preserve">) </w:t>
      </w:r>
    </w:p>
    <w:p w14:paraId="2FA2EE91" w14:textId="41C468ED" w:rsidR="00D00F49" w:rsidRPr="00F1497D" w:rsidRDefault="008F2E33" w:rsidP="008F6EFC">
      <w:pPr>
        <w:pStyle w:val="responsevalue17j1v8"/>
        <w:spacing w:before="150" w:beforeAutospacing="0" w:after="0" w:afterAutospacing="0"/>
        <w:rPr>
          <w:rFonts w:eastAsiaTheme="minorEastAsia"/>
          <w:kern w:val="2"/>
          <w:lang w:val="en-US"/>
          <w14:ligatures w14:val="standardContextual"/>
        </w:rPr>
      </w:pPr>
      <w:ins w:id="363" w:author="Maohua Nie" w:date="2023-12-04T15:35:00Z">
        <w:r w:rsidRPr="00F1497D">
          <w:rPr>
            <w:rFonts w:eastAsiaTheme="minorEastAsia"/>
            <w:kern w:val="2"/>
            <w:lang w:val="en-US"/>
            <w14:ligatures w14:val="standardContextual"/>
          </w:rPr>
          <w:t>Hypothesis 2.</w:t>
        </w:r>
        <w:r w:rsidRPr="00F1497D">
          <w:rPr>
            <w:rFonts w:eastAsiaTheme="minorEastAsia"/>
            <w:kern w:val="2"/>
            <w:lang w:val="en-US"/>
            <w14:ligatures w14:val="standardContextual"/>
          </w:rPr>
          <w:t>2</w:t>
        </w:r>
        <w:r w:rsidRPr="00F1497D">
          <w:rPr>
            <w:rFonts w:eastAsiaTheme="minorEastAsia"/>
            <w:kern w:val="2"/>
            <w:lang w:val="en-US"/>
            <w14:ligatures w14:val="standardContextual"/>
          </w:rPr>
          <w:t>:</w:t>
        </w:r>
      </w:ins>
      <w:del w:id="364" w:author="Maohua Nie" w:date="2023-12-04T15:35:00Z">
        <w:r w:rsidR="008F6EFC" w:rsidRPr="00F1497D" w:rsidDel="008F2E33">
          <w:rPr>
            <w:rFonts w:eastAsiaTheme="minorEastAsia"/>
            <w:kern w:val="2"/>
            <w:lang w:val="en-US"/>
            <w14:ligatures w14:val="standardContextual"/>
          </w:rPr>
          <w:delText>2.</w:delText>
        </w:r>
      </w:del>
      <w:r w:rsidR="008F6EFC" w:rsidRPr="00F1497D">
        <w:rPr>
          <w:rFonts w:eastAsiaTheme="minorEastAsia"/>
          <w:kern w:val="2"/>
          <w:lang w:val="en-US"/>
          <w14:ligatures w14:val="standardContextual"/>
        </w:rPr>
        <w:t xml:space="preserve"> There is a credible discounting of complex options (95% HPDI excludes zero for η) </w:t>
      </w:r>
    </w:p>
    <w:p w14:paraId="316083FE" w14:textId="73E41D02" w:rsidR="008F2E33" w:rsidRPr="00F1497D" w:rsidRDefault="008F2E33" w:rsidP="00D00F49">
      <w:pPr>
        <w:pStyle w:val="responsevalue17j1v8"/>
        <w:spacing w:before="150" w:beforeAutospacing="0" w:after="0" w:afterAutospacing="0"/>
        <w:rPr>
          <w:ins w:id="365" w:author="Maohua Nie" w:date="2023-12-04T15:37:00Z"/>
          <w:rFonts w:eastAsiaTheme="minorEastAsia"/>
          <w:kern w:val="2"/>
          <w:lang w:val="en-US"/>
          <w14:ligatures w14:val="standardContextual"/>
        </w:rPr>
      </w:pPr>
      <w:ins w:id="366" w:author="Maohua Nie" w:date="2023-12-04T15:35:00Z">
        <w:r w:rsidRPr="00F1497D">
          <w:rPr>
            <w:rFonts w:eastAsiaTheme="minorEastAsia"/>
            <w:kern w:val="2"/>
            <w:lang w:val="en-US"/>
            <w14:ligatures w14:val="standardContextual"/>
          </w:rPr>
          <w:t>Hypothesis 2.</w:t>
        </w:r>
        <w:r w:rsidRPr="00F1497D">
          <w:rPr>
            <w:rFonts w:eastAsiaTheme="minorEastAsia"/>
            <w:kern w:val="2"/>
            <w:lang w:val="en-US"/>
            <w14:ligatures w14:val="standardContextual"/>
          </w:rPr>
          <w:t>3</w:t>
        </w:r>
        <w:r w:rsidRPr="00F1497D">
          <w:rPr>
            <w:rFonts w:eastAsiaTheme="minorEastAsia"/>
            <w:kern w:val="2"/>
            <w:lang w:val="en-US"/>
            <w14:ligatures w14:val="standardContextual"/>
          </w:rPr>
          <w:t>:</w:t>
        </w:r>
        <w:r w:rsidRPr="00F1497D">
          <w:rPr>
            <w:rFonts w:eastAsiaTheme="minorEastAsia"/>
            <w:kern w:val="2"/>
            <w:lang w:val="en-US"/>
            <w14:ligatures w14:val="standardContextual"/>
          </w:rPr>
          <w:t xml:space="preserve"> </w:t>
        </w:r>
      </w:ins>
      <w:del w:id="367" w:author="Maohua Nie" w:date="2023-12-04T15:35:00Z">
        <w:r w:rsidR="008F6EFC" w:rsidRPr="00F1497D" w:rsidDel="008F2E33">
          <w:rPr>
            <w:rFonts w:eastAsiaTheme="minorEastAsia"/>
            <w:kern w:val="2"/>
            <w:lang w:val="en-US"/>
            <w14:ligatures w14:val="standardContextual"/>
          </w:rPr>
          <w:delText xml:space="preserve">3. </w:delText>
        </w:r>
      </w:del>
      <w:r w:rsidR="008F6EFC" w:rsidRPr="00F1497D">
        <w:rPr>
          <w:rFonts w:eastAsiaTheme="minorEastAsia"/>
          <w:kern w:val="2"/>
          <w:lang w:val="en-US"/>
          <w14:ligatures w14:val="standardContextual"/>
        </w:rPr>
        <w:t xml:space="preserve">There is a credible difference between probability weighting of simple and complex options (95% HPDI excludes zero for ∆γ) </w:t>
      </w:r>
    </w:p>
    <w:p w14:paraId="332B3BB3" w14:textId="77777777" w:rsidR="008F2E33" w:rsidRPr="00F1497D" w:rsidRDefault="008F2E33" w:rsidP="00D00F49">
      <w:pPr>
        <w:pStyle w:val="responsevalue17j1v8"/>
        <w:spacing w:before="150" w:beforeAutospacing="0" w:after="0" w:afterAutospacing="0"/>
        <w:rPr>
          <w:ins w:id="368" w:author="Maohua Nie" w:date="2023-12-04T15:36:00Z"/>
          <w:rFonts w:eastAsiaTheme="minorEastAsia"/>
          <w:kern w:val="2"/>
          <w:lang w:val="en-US"/>
          <w14:ligatures w14:val="standardContextual"/>
        </w:rPr>
      </w:pPr>
    </w:p>
    <w:p w14:paraId="4D5C1163" w14:textId="6538E046" w:rsidR="008F2E33" w:rsidRPr="00F1497D" w:rsidRDefault="008F2E33" w:rsidP="008F2E33">
      <w:pPr>
        <w:pStyle w:val="responsevalue17j1v8"/>
        <w:spacing w:before="150" w:beforeAutospacing="0" w:after="0" w:afterAutospacing="0"/>
        <w:rPr>
          <w:ins w:id="369" w:author="Maohua Nie" w:date="2023-12-04T15:36:00Z"/>
          <w:rFonts w:eastAsiaTheme="minorEastAsia"/>
          <w:kern w:val="2"/>
          <w:lang w:val="en-US"/>
          <w14:ligatures w14:val="standardContextual"/>
        </w:rPr>
      </w:pPr>
      <w:ins w:id="370" w:author="Maohua Nie" w:date="2023-12-04T15:37:00Z">
        <w:r w:rsidRPr="00F1497D">
          <w:rPr>
            <w:rFonts w:eastAsiaTheme="minorEastAsia"/>
            <w:kern w:val="2"/>
            <w:lang w:val="en-US"/>
            <w14:ligatures w14:val="standardContextual"/>
          </w:rPr>
          <w:t xml:space="preserve">3. </w:t>
        </w:r>
      </w:ins>
      <w:ins w:id="371" w:author="Maohua Nie" w:date="2023-12-04T15:36:00Z">
        <w:r w:rsidRPr="00F1497D">
          <w:rPr>
            <w:rFonts w:eastAsiaTheme="minorEastAsia"/>
            <w:kern w:val="2"/>
            <w:lang w:val="en-US"/>
            <w14:ligatures w14:val="standardContextual"/>
          </w:rPr>
          <w:t>Hypotheses simple v</w:t>
        </w:r>
        <w:r w:rsidRPr="00F1497D">
          <w:rPr>
            <w:rFonts w:eastAsiaTheme="minorEastAsia"/>
            <w:kern w:val="2"/>
            <w:lang w:val="en-US"/>
            <w14:ligatures w14:val="standardContextual"/>
          </w:rPr>
          <w:t>ersus</w:t>
        </w:r>
        <w:r w:rsidRPr="00F1497D">
          <w:rPr>
            <w:rFonts w:eastAsiaTheme="minorEastAsia"/>
            <w:kern w:val="2"/>
            <w:lang w:val="en-US"/>
            <w14:ligatures w14:val="standardContextual"/>
          </w:rPr>
          <w:t xml:space="preserve"> simple</w:t>
        </w:r>
        <w:r w:rsidRPr="00F1497D">
          <w:rPr>
            <w:rFonts w:eastAsiaTheme="minorEastAsia"/>
            <w:kern w:val="2"/>
            <w:lang w:val="en-US"/>
            <w14:ligatures w14:val="standardContextual"/>
          </w:rPr>
          <w:t xml:space="preserve"> and </w:t>
        </w:r>
        <w:r w:rsidRPr="00F1497D">
          <w:rPr>
            <w:rFonts w:eastAsiaTheme="minorEastAsia"/>
            <w:kern w:val="2"/>
            <w:lang w:val="en-US"/>
            <w14:ligatures w14:val="standardContextual"/>
          </w:rPr>
          <w:t>complex</w:t>
        </w:r>
      </w:ins>
      <w:ins w:id="372" w:author="Maohua Nie" w:date="2023-12-04T15:37:00Z">
        <w:r w:rsidRPr="00F1497D">
          <w:rPr>
            <w:rFonts w:eastAsiaTheme="minorEastAsia"/>
            <w:kern w:val="2"/>
            <w:lang w:val="en-US"/>
            <w14:ligatures w14:val="standardContextual"/>
          </w:rPr>
          <w:t xml:space="preserve"> </w:t>
        </w:r>
        <w:r w:rsidRPr="00F1497D">
          <w:rPr>
            <w:rFonts w:eastAsiaTheme="minorEastAsia"/>
            <w:kern w:val="2"/>
            <w:lang w:val="en-US"/>
            <w14:ligatures w14:val="standardContextual"/>
          </w:rPr>
          <w:t>versus</w:t>
        </w:r>
        <w:r w:rsidRPr="00F1497D">
          <w:rPr>
            <w:rFonts w:eastAsiaTheme="minorEastAsia"/>
            <w:kern w:val="2"/>
            <w:lang w:val="en-US"/>
            <w14:ligatures w14:val="standardContextual"/>
          </w:rPr>
          <w:t xml:space="preserve"> complex</w:t>
        </w:r>
      </w:ins>
    </w:p>
    <w:p w14:paraId="60D81843" w14:textId="5C764FC9" w:rsidR="008F2E33" w:rsidRPr="00F1497D" w:rsidRDefault="008F2E33" w:rsidP="008F2E33">
      <w:pPr>
        <w:pStyle w:val="responsevalue17j1v8"/>
        <w:spacing w:before="150" w:beforeAutospacing="0" w:after="0" w:afterAutospacing="0"/>
        <w:rPr>
          <w:ins w:id="373" w:author="Maohua Nie" w:date="2023-12-04T15:36:00Z"/>
          <w:rFonts w:eastAsiaTheme="minorEastAsia"/>
          <w:kern w:val="2"/>
          <w:lang w:val="en-US"/>
          <w14:ligatures w14:val="standardContextual"/>
        </w:rPr>
      </w:pPr>
      <w:ins w:id="374" w:author="Maohua Nie" w:date="2023-12-04T15:37:00Z">
        <w:r w:rsidRPr="00F1497D">
          <w:rPr>
            <w:rFonts w:eastAsiaTheme="minorEastAsia"/>
            <w:kern w:val="2"/>
            <w:lang w:val="en-US"/>
            <w14:ligatures w14:val="standardContextual"/>
          </w:rPr>
          <w:t xml:space="preserve">Hypothesis </w:t>
        </w:r>
        <w:r w:rsidRPr="00F1497D">
          <w:rPr>
            <w:rFonts w:eastAsiaTheme="minorEastAsia"/>
            <w:kern w:val="2"/>
            <w:lang w:val="en-US"/>
            <w14:ligatures w14:val="standardContextual"/>
          </w:rPr>
          <w:t>3</w:t>
        </w:r>
        <w:r w:rsidRPr="00F1497D">
          <w:rPr>
            <w:rFonts w:eastAsiaTheme="minorEastAsia"/>
            <w:kern w:val="2"/>
            <w:lang w:val="en-US"/>
            <w14:ligatures w14:val="standardContextual"/>
          </w:rPr>
          <w:t xml:space="preserve">.1: </w:t>
        </w:r>
      </w:ins>
      <w:ins w:id="375" w:author="Maohua Nie" w:date="2023-12-04T15:36:00Z">
        <w:r w:rsidRPr="00F1497D">
          <w:rPr>
            <w:rFonts w:eastAsiaTheme="minorEastAsia"/>
            <w:kern w:val="2"/>
            <w:lang w:val="en-US"/>
            <w14:ligatures w14:val="standardContextual"/>
          </w:rPr>
          <w:t xml:space="preserve">We implement a dummy parameter for the consistency parameter θ that codes whether a choice was made in simple versus simple or complex versus complex condition. </w:t>
        </w:r>
      </w:ins>
    </w:p>
    <w:p w14:paraId="5D27B13B" w14:textId="493C7EED" w:rsidR="008F2E33" w:rsidRPr="00F1497D" w:rsidRDefault="008F2E33" w:rsidP="008F2E33">
      <w:pPr>
        <w:pStyle w:val="responsevalue17j1v8"/>
        <w:spacing w:before="150" w:beforeAutospacing="0" w:after="0" w:afterAutospacing="0"/>
        <w:rPr>
          <w:ins w:id="376" w:author="Maohua Nie" w:date="2023-12-04T15:51:00Z"/>
          <w:rFonts w:eastAsiaTheme="minorEastAsia"/>
          <w:kern w:val="2"/>
          <w:lang w:val="en-US"/>
          <w14:ligatures w14:val="standardContextual"/>
        </w:rPr>
      </w:pPr>
      <w:ins w:id="377" w:author="Maohua Nie" w:date="2023-12-04T15:36:00Z">
        <w:r w:rsidRPr="00F1497D">
          <w:rPr>
            <w:rFonts w:eastAsiaTheme="minorEastAsia"/>
            <w:kern w:val="2"/>
            <w:lang w:val="en-US"/>
            <w14:ligatures w14:val="standardContextual"/>
          </w:rPr>
          <w:lastRenderedPageBreak/>
          <w:t xml:space="preserve">We assess whether the 95% HPDI excludes zero for a credible difference of ∆θ across conditions. We expect credibly higher consistency for simple </w:t>
        </w:r>
      </w:ins>
      <w:ins w:id="378" w:author="Maohua Nie" w:date="2023-12-04T15:54:00Z">
        <w:r w:rsidR="00F1497D" w:rsidRPr="00F1497D">
          <w:rPr>
            <w:rFonts w:eastAsiaTheme="minorEastAsia"/>
            <w:kern w:val="2"/>
            <w:lang w:val="en-US"/>
            <w14:ligatures w14:val="standardContextual"/>
          </w:rPr>
          <w:t>versus</w:t>
        </w:r>
      </w:ins>
      <w:ins w:id="379" w:author="Maohua Nie" w:date="2023-12-04T15:36:00Z">
        <w:r w:rsidRPr="00F1497D">
          <w:rPr>
            <w:rFonts w:eastAsiaTheme="minorEastAsia"/>
            <w:kern w:val="2"/>
            <w:lang w:val="en-US"/>
            <w14:ligatures w14:val="standardContextual"/>
          </w:rPr>
          <w:t xml:space="preserve"> simple compared to complex </w:t>
        </w:r>
      </w:ins>
      <w:ins w:id="380" w:author="Maohua Nie" w:date="2023-12-04T15:54:00Z">
        <w:r w:rsidR="00F1497D" w:rsidRPr="00F1497D">
          <w:rPr>
            <w:rFonts w:eastAsiaTheme="minorEastAsia"/>
            <w:kern w:val="2"/>
            <w:lang w:val="en-US"/>
            <w14:ligatures w14:val="standardContextual"/>
          </w:rPr>
          <w:t>versus</w:t>
        </w:r>
      </w:ins>
      <w:ins w:id="381" w:author="Maohua Nie" w:date="2023-12-04T15:36:00Z">
        <w:r w:rsidRPr="00F1497D">
          <w:rPr>
            <w:rFonts w:eastAsiaTheme="minorEastAsia"/>
            <w:kern w:val="2"/>
            <w:lang w:val="en-US"/>
            <w14:ligatures w14:val="standardContextual"/>
          </w:rPr>
          <w:t xml:space="preserve"> complex. </w:t>
        </w:r>
      </w:ins>
    </w:p>
    <w:p w14:paraId="14008511" w14:textId="3A42B74A" w:rsidR="00F1497D" w:rsidRPr="00F1497D" w:rsidRDefault="00F1497D" w:rsidP="008F2E33">
      <w:pPr>
        <w:pStyle w:val="responsevalue17j1v8"/>
        <w:spacing w:before="150" w:beforeAutospacing="0" w:after="0" w:afterAutospacing="0"/>
        <w:rPr>
          <w:ins w:id="382" w:author="Maohua Nie" w:date="2023-12-04T15:36:00Z"/>
          <w:rFonts w:eastAsiaTheme="minorEastAsia"/>
          <w:kern w:val="2"/>
          <w:lang w:val="en-US"/>
          <w14:ligatures w14:val="standardContextual"/>
        </w:rPr>
      </w:pPr>
      <w:ins w:id="383" w:author="Maohua Nie" w:date="2023-12-04T15:51:00Z">
        <w:r w:rsidRPr="00F1497D">
          <w:rPr>
            <w:rFonts w:eastAsiaTheme="minorEastAsia"/>
            <w:kern w:val="2"/>
            <w:lang w:val="en-US"/>
            <w14:ligatures w14:val="standardContextual"/>
          </w:rPr>
          <w:t xml:space="preserve">Hypothesis 3.2: There is a credible difference between probability weighting of </w:t>
        </w:r>
        <w:r w:rsidRPr="00F1497D">
          <w:rPr>
            <w:rFonts w:eastAsiaTheme="minorEastAsia"/>
            <w:kern w:val="2"/>
            <w:lang w:val="en-US"/>
            <w14:ligatures w14:val="standardContextual"/>
          </w:rPr>
          <w:t xml:space="preserve">options in the </w:t>
        </w:r>
        <w:r w:rsidRPr="00F1497D">
          <w:rPr>
            <w:rFonts w:eastAsiaTheme="minorEastAsia"/>
            <w:kern w:val="2"/>
            <w:lang w:val="en-US"/>
            <w14:ligatures w14:val="standardContextual"/>
          </w:rPr>
          <w:t>simple</w:t>
        </w:r>
        <w:r w:rsidRPr="00F1497D">
          <w:rPr>
            <w:rFonts w:eastAsiaTheme="minorEastAsia"/>
            <w:kern w:val="2"/>
            <w:lang w:val="en-US"/>
            <w14:ligatures w14:val="standardContextual"/>
          </w:rPr>
          <w:t xml:space="preserve"> versus </w:t>
        </w:r>
      </w:ins>
      <w:ins w:id="384" w:author="Maohua Nie" w:date="2023-12-04T15:52:00Z">
        <w:r w:rsidRPr="00F1497D">
          <w:rPr>
            <w:rFonts w:eastAsiaTheme="minorEastAsia"/>
            <w:kern w:val="2"/>
            <w:lang w:val="en-US"/>
            <w14:ligatures w14:val="standardContextual"/>
          </w:rPr>
          <w:t xml:space="preserve">simple against complex versus </w:t>
        </w:r>
      </w:ins>
      <w:ins w:id="385" w:author="Maohua Nie" w:date="2023-12-04T15:51:00Z">
        <w:r w:rsidRPr="00F1497D">
          <w:rPr>
            <w:rFonts w:eastAsiaTheme="minorEastAsia"/>
            <w:kern w:val="2"/>
            <w:lang w:val="en-US"/>
            <w14:ligatures w14:val="standardContextual"/>
          </w:rPr>
          <w:t xml:space="preserve">complex </w:t>
        </w:r>
      </w:ins>
      <w:ins w:id="386" w:author="Maohua Nie" w:date="2023-12-04T15:52:00Z">
        <w:r w:rsidRPr="00F1497D">
          <w:rPr>
            <w:rFonts w:eastAsiaTheme="minorEastAsia"/>
            <w:kern w:val="2"/>
            <w:lang w:val="en-US"/>
            <w14:ligatures w14:val="standardContextual"/>
          </w:rPr>
          <w:t>condition</w:t>
        </w:r>
      </w:ins>
      <w:ins w:id="387" w:author="Maohua Nie" w:date="2023-12-04T15:51:00Z">
        <w:r w:rsidRPr="00F1497D">
          <w:rPr>
            <w:rFonts w:eastAsiaTheme="minorEastAsia"/>
            <w:kern w:val="2"/>
            <w:lang w:val="en-US"/>
            <w14:ligatures w14:val="standardContextual"/>
          </w:rPr>
          <w:t xml:space="preserve"> (95% HPDI excludes zero for ∆γ)</w:t>
        </w:r>
      </w:ins>
    </w:p>
    <w:p w14:paraId="56C71E0B" w14:textId="02E119BD" w:rsidR="008F2E33" w:rsidRPr="00F1497D" w:rsidRDefault="008669D7" w:rsidP="008F2E33">
      <w:pPr>
        <w:pStyle w:val="responsevalue17j1v8"/>
        <w:spacing w:before="150" w:beforeAutospacing="0" w:after="0" w:afterAutospacing="0"/>
        <w:rPr>
          <w:ins w:id="388" w:author="Maohua Nie" w:date="2023-12-04T15:36:00Z"/>
          <w:rFonts w:eastAsiaTheme="minorEastAsia"/>
          <w:kern w:val="2"/>
          <w:lang w:val="en-US"/>
          <w14:ligatures w14:val="standardContextual"/>
        </w:rPr>
      </w:pPr>
      <w:ins w:id="389" w:author="Maohua Nie" w:date="2023-12-04T15:38:00Z">
        <w:r w:rsidRPr="00F1497D">
          <w:rPr>
            <w:rFonts w:eastAsiaTheme="minorEastAsia"/>
            <w:kern w:val="2"/>
            <w:lang w:val="en-US"/>
            <w14:ligatures w14:val="standardContextual"/>
          </w:rPr>
          <w:t>Hypothesis 3.</w:t>
        </w:r>
      </w:ins>
      <w:ins w:id="390" w:author="Maohua Nie" w:date="2023-12-04T15:51:00Z">
        <w:r w:rsidR="00F1497D" w:rsidRPr="00F1497D">
          <w:rPr>
            <w:rFonts w:eastAsiaTheme="minorEastAsia"/>
            <w:kern w:val="2"/>
            <w:lang w:val="en-US"/>
            <w14:ligatures w14:val="standardContextual"/>
          </w:rPr>
          <w:t>3</w:t>
        </w:r>
      </w:ins>
      <w:ins w:id="391" w:author="Maohua Nie" w:date="2023-12-04T15:38:00Z">
        <w:r w:rsidRPr="00F1497D">
          <w:rPr>
            <w:rFonts w:eastAsiaTheme="minorEastAsia"/>
            <w:kern w:val="2"/>
            <w:lang w:val="en-US"/>
            <w14:ligatures w14:val="standardContextual"/>
          </w:rPr>
          <w:t xml:space="preserve">: </w:t>
        </w:r>
      </w:ins>
      <w:ins w:id="392" w:author="Maohua Nie" w:date="2023-12-04T15:36:00Z">
        <w:r w:rsidR="008F2E33" w:rsidRPr="00F1497D">
          <w:rPr>
            <w:rFonts w:eastAsiaTheme="minorEastAsia"/>
            <w:kern w:val="2"/>
            <w:lang w:val="en-US"/>
            <w14:ligatures w14:val="standardContextual"/>
          </w:rPr>
          <w:t xml:space="preserve">We implement a dummy for threshold α similar to above and assess the 95% HPDI of this parameter. We do not expect a significant difference. </w:t>
        </w:r>
      </w:ins>
    </w:p>
    <w:p w14:paraId="3CEB3189" w14:textId="77777777" w:rsidR="008F2E33" w:rsidRPr="00F1497D" w:rsidRDefault="008F2E33" w:rsidP="00D00F49">
      <w:pPr>
        <w:pStyle w:val="responsevalue17j1v8"/>
        <w:spacing w:before="150" w:beforeAutospacing="0" w:after="0" w:afterAutospacing="0"/>
        <w:rPr>
          <w:ins w:id="393" w:author="Microsoft Office User" w:date="2023-12-04T09:58:00Z"/>
          <w:rFonts w:eastAsiaTheme="minorEastAsia"/>
          <w:kern w:val="2"/>
          <w:lang w:val="en-US"/>
          <w14:ligatures w14:val="standardContextual"/>
        </w:rPr>
      </w:pPr>
    </w:p>
    <w:p w14:paraId="17D11723" w14:textId="029D0019" w:rsidR="00BA7261" w:rsidRPr="00F1497D" w:rsidDel="00BA7261" w:rsidRDefault="00BC513D" w:rsidP="00BA7261">
      <w:pPr>
        <w:pStyle w:val="responsevalue17j1v8"/>
        <w:spacing w:before="150" w:beforeAutospacing="0" w:after="0" w:afterAutospacing="0"/>
        <w:rPr>
          <w:del w:id="394" w:author="Microsoft Office User" w:date="2023-12-04T10:04:00Z"/>
          <w:rFonts w:eastAsiaTheme="minorEastAsia"/>
          <w:kern w:val="2"/>
          <w:lang w:val="en-US"/>
          <w14:ligatures w14:val="standardContextual"/>
        </w:rPr>
      </w:pPr>
      <w:commentRangeStart w:id="395"/>
      <w:ins w:id="396" w:author="Microsoft Office User" w:date="2023-12-04T09:58:00Z">
        <w:r w:rsidRPr="00F1497D">
          <w:rPr>
            <w:rFonts w:eastAsiaTheme="minorEastAsia"/>
            <w:kern w:val="2"/>
            <w:lang w:val="en-US"/>
            <w14:ligatures w14:val="standardContextual"/>
          </w:rPr>
          <w:t xml:space="preserve">4 Correlation </w:t>
        </w:r>
        <w:commentRangeEnd w:id="395"/>
        <w:r w:rsidRPr="00F1497D">
          <w:rPr>
            <w:rStyle w:val="CommentReference"/>
            <w:rFonts w:eastAsiaTheme="minorEastAsia"/>
            <w:kern w:val="2"/>
            <w14:ligatures w14:val="standardContextual"/>
            <w:rPrChange w:id="397" w:author="Maohua Nie" w:date="2023-12-04T15:55:00Z">
              <w:rPr>
                <w:rStyle w:val="CommentReference"/>
                <w:rFonts w:asciiTheme="minorHAnsi" w:eastAsiaTheme="minorEastAsia" w:hAnsiTheme="minorHAnsi" w:cstheme="minorBidi"/>
                <w:kern w:val="2"/>
                <w14:ligatures w14:val="standardContextual"/>
              </w:rPr>
            </w:rPrChange>
          </w:rPr>
          <w:commentReference w:id="395"/>
        </w:r>
      </w:ins>
      <w:ins w:id="398" w:author="Microsoft Office User" w:date="2023-12-04T10:04:00Z">
        <w:r w:rsidR="00BA7261" w:rsidRPr="00F1497D">
          <w:rPr>
            <w:rFonts w:eastAsiaTheme="minorEastAsia"/>
            <w:kern w:val="2"/>
            <w:lang w:val="en-US"/>
            <w14:ligatures w14:val="standardContextual"/>
          </w:rPr>
          <w:t>Hypotheses</w:t>
        </w:r>
      </w:ins>
      <w:moveToRangeStart w:id="399" w:author="Microsoft Office User" w:date="2023-12-04T10:04:00Z" w:name="move152576684"/>
      <w:moveTo w:id="400" w:author="Microsoft Office User" w:date="2023-12-04T10:04:00Z">
        <w:del w:id="401" w:author="Microsoft Office User" w:date="2023-12-04T10:04:00Z">
          <w:r w:rsidR="00BA7261" w:rsidRPr="00F1497D" w:rsidDel="00BA7261">
            <w:rPr>
              <w:rFonts w:eastAsiaTheme="minorEastAsia"/>
              <w:kern w:val="2"/>
              <w:lang w:val="en-US"/>
              <w14:ligatures w14:val="standardContextual"/>
            </w:rPr>
            <w:delText xml:space="preserve">Additional Correlation Hypotheses on cognitive ability Hypothesis </w:delText>
          </w:r>
        </w:del>
      </w:moveTo>
    </w:p>
    <w:p w14:paraId="3320F22C" w14:textId="77777777" w:rsidR="00BA7261" w:rsidRPr="00F1497D" w:rsidRDefault="00BA7261" w:rsidP="00BA7261">
      <w:pPr>
        <w:pStyle w:val="responsevalue17j1v8"/>
        <w:spacing w:before="150" w:beforeAutospacing="0" w:after="0" w:afterAutospacing="0"/>
        <w:rPr>
          <w:ins w:id="402" w:author="Microsoft Office User" w:date="2023-12-04T10:04:00Z"/>
          <w:moveTo w:id="403" w:author="Microsoft Office User" w:date="2023-12-04T10:04:00Z"/>
          <w:rFonts w:eastAsiaTheme="minorEastAsia"/>
          <w:kern w:val="2"/>
          <w:lang w:val="en-US"/>
          <w14:ligatures w14:val="standardContextual"/>
        </w:rPr>
      </w:pPr>
    </w:p>
    <w:p w14:paraId="4B714DA4" w14:textId="01B48102" w:rsidR="00BA7261" w:rsidRPr="00F1497D" w:rsidRDefault="008669D7" w:rsidP="00BA7261">
      <w:pPr>
        <w:pStyle w:val="responsevalue17j1v8"/>
        <w:spacing w:before="150" w:beforeAutospacing="0" w:after="0" w:afterAutospacing="0"/>
        <w:rPr>
          <w:moveTo w:id="404" w:author="Microsoft Office User" w:date="2023-12-04T10:04:00Z"/>
          <w:rFonts w:eastAsiaTheme="minorEastAsia"/>
          <w:kern w:val="2"/>
          <w:lang w:val="en-US"/>
          <w14:ligatures w14:val="standardContextual"/>
        </w:rPr>
      </w:pPr>
      <w:ins w:id="405" w:author="Maohua Nie" w:date="2023-12-04T15:39:00Z">
        <w:r w:rsidRPr="00F1497D">
          <w:rPr>
            <w:rFonts w:eastAsiaTheme="minorEastAsia"/>
            <w:kern w:val="2"/>
            <w:lang w:val="en-US"/>
            <w14:ligatures w14:val="standardContextual"/>
          </w:rPr>
          <w:t xml:space="preserve">Hypothesis </w:t>
        </w:r>
        <w:r w:rsidRPr="00F1497D">
          <w:rPr>
            <w:rFonts w:eastAsiaTheme="minorEastAsia"/>
            <w:kern w:val="2"/>
            <w:lang w:val="en-US"/>
            <w14:ligatures w14:val="standardContextual"/>
          </w:rPr>
          <w:t>4</w:t>
        </w:r>
        <w:r w:rsidRPr="00F1497D">
          <w:rPr>
            <w:rFonts w:eastAsiaTheme="minorEastAsia"/>
            <w:kern w:val="2"/>
            <w:lang w:val="en-US"/>
            <w14:ligatures w14:val="standardContextual"/>
          </w:rPr>
          <w:t>.</w:t>
        </w:r>
        <w:r w:rsidRPr="00F1497D">
          <w:rPr>
            <w:rFonts w:eastAsiaTheme="minorEastAsia"/>
            <w:kern w:val="2"/>
            <w:lang w:val="en-US"/>
            <w14:ligatures w14:val="standardContextual"/>
          </w:rPr>
          <w:t>1</w:t>
        </w:r>
        <w:r w:rsidRPr="00F1497D">
          <w:rPr>
            <w:rFonts w:eastAsiaTheme="minorEastAsia"/>
            <w:kern w:val="2"/>
            <w:lang w:val="en-US"/>
            <w14:ligatures w14:val="standardContextual"/>
          </w:rPr>
          <w:t>:</w:t>
        </w:r>
        <w:r w:rsidRPr="00F1497D">
          <w:rPr>
            <w:rFonts w:eastAsiaTheme="minorEastAsia"/>
            <w:kern w:val="2"/>
            <w:lang w:val="en-US"/>
            <w14:ligatures w14:val="standardContextual"/>
          </w:rPr>
          <w:t xml:space="preserve"> </w:t>
        </w:r>
      </w:ins>
      <w:moveTo w:id="406" w:author="Microsoft Office User" w:date="2023-12-04T10:04:00Z">
        <w:del w:id="407" w:author="Maohua Nie" w:date="2023-12-04T15:38:00Z">
          <w:r w:rsidR="00BA7261" w:rsidRPr="00F1497D" w:rsidDel="008669D7">
            <w:rPr>
              <w:rFonts w:eastAsiaTheme="minorEastAsia"/>
              <w:kern w:val="2"/>
              <w:lang w:val="en-US"/>
              <w14:ligatures w14:val="standardContextual"/>
            </w:rPr>
            <w:delText>•</w:delText>
          </w:r>
        </w:del>
        <w:del w:id="408" w:author="Maohua Nie" w:date="2023-12-04T15:39:00Z">
          <w:r w:rsidR="00BA7261" w:rsidRPr="00F1497D" w:rsidDel="008669D7">
            <w:rPr>
              <w:rFonts w:eastAsiaTheme="minorEastAsia"/>
              <w:kern w:val="2"/>
              <w:lang w:val="en-US"/>
              <w14:ligatures w14:val="standardContextual"/>
            </w:rPr>
            <w:delText xml:space="preserve"> </w:delText>
          </w:r>
        </w:del>
      </w:moveTo>
      <w:bookmarkStart w:id="409" w:name="OLE_LINK3"/>
      <w:bookmarkStart w:id="410" w:name="OLE_LINK4"/>
      <w:ins w:id="411" w:author="Maohua Nie" w:date="2023-12-04T14:56:00Z">
        <w:r w:rsidR="006B2901" w:rsidRPr="00F1497D">
          <w:rPr>
            <w:rFonts w:eastAsiaTheme="minorEastAsia"/>
            <w:kern w:val="2"/>
            <w:lang w:val="en-US"/>
            <w14:ligatures w14:val="standardContextual"/>
          </w:rPr>
          <w:t>Pearson</w:t>
        </w:r>
        <w:bookmarkEnd w:id="409"/>
        <w:bookmarkEnd w:id="410"/>
        <w:r w:rsidR="006B2901" w:rsidRPr="00F1497D">
          <w:rPr>
            <w:rFonts w:eastAsiaTheme="minorEastAsia"/>
            <w:kern w:val="2"/>
            <w:lang w:val="en-US"/>
            <w14:ligatures w14:val="standardContextual"/>
          </w:rPr>
          <w:t xml:space="preserve"> </w:t>
        </w:r>
      </w:ins>
      <w:moveTo w:id="412" w:author="Microsoft Office User" w:date="2023-12-04T10:04:00Z">
        <w:r w:rsidR="00BA7261" w:rsidRPr="00F1497D">
          <w:rPr>
            <w:rFonts w:eastAsiaTheme="minorEastAsia"/>
            <w:kern w:val="2"/>
            <w:lang w:val="en-US"/>
            <w14:ligatures w14:val="standardContextual"/>
          </w:rPr>
          <w:t xml:space="preserve">correlation test between percentage of complex choices in the condition simple versus complex and averaged cognitive ability test scores </w:t>
        </w:r>
      </w:moveTo>
    </w:p>
    <w:p w14:paraId="54BC61B2" w14:textId="77777777" w:rsidR="00BA7261" w:rsidRPr="00F1497D" w:rsidRDefault="00BA7261" w:rsidP="00BA7261">
      <w:pPr>
        <w:pStyle w:val="responsevalue17j1v8"/>
        <w:spacing w:before="150" w:beforeAutospacing="0" w:after="0" w:afterAutospacing="0"/>
        <w:rPr>
          <w:moveTo w:id="413" w:author="Microsoft Office User" w:date="2023-12-04T10:04:00Z"/>
          <w:rFonts w:eastAsiaTheme="minorEastAsia"/>
          <w:kern w:val="2"/>
          <w:lang w:val="en-US"/>
          <w14:ligatures w14:val="standardContextual"/>
        </w:rPr>
      </w:pPr>
      <w:moveTo w:id="414" w:author="Microsoft Office User" w:date="2023-12-04T10:04:00Z">
        <w:r w:rsidRPr="00F1497D">
          <w:rPr>
            <w:rFonts w:eastAsiaTheme="minorEastAsia"/>
            <w:kern w:val="2"/>
            <w:lang w:val="en-US"/>
            <w14:ligatures w14:val="standardContextual"/>
          </w:rPr>
          <w:t xml:space="preserve">We expect positive correlation </w:t>
        </w:r>
      </w:moveTo>
    </w:p>
    <w:p w14:paraId="59FCD0B0" w14:textId="36A95C23" w:rsidR="00BA7261" w:rsidRPr="00F1497D" w:rsidRDefault="008669D7" w:rsidP="00BA7261">
      <w:pPr>
        <w:pStyle w:val="responsevalue17j1v8"/>
        <w:spacing w:before="150" w:beforeAutospacing="0" w:after="0" w:afterAutospacing="0"/>
        <w:rPr>
          <w:moveTo w:id="415" w:author="Microsoft Office User" w:date="2023-12-04T10:04:00Z"/>
          <w:rFonts w:eastAsiaTheme="minorEastAsia"/>
          <w:kern w:val="2"/>
          <w:lang w:val="en-US"/>
          <w14:ligatures w14:val="standardContextual"/>
        </w:rPr>
      </w:pPr>
      <w:bookmarkStart w:id="416" w:name="OLE_LINK5"/>
      <w:bookmarkStart w:id="417" w:name="OLE_LINK6"/>
      <w:ins w:id="418" w:author="Maohua Nie" w:date="2023-12-04T15:39:00Z">
        <w:r w:rsidRPr="00F1497D">
          <w:rPr>
            <w:rFonts w:eastAsiaTheme="minorEastAsia"/>
            <w:kern w:val="2"/>
            <w:lang w:val="en-US"/>
            <w14:ligatures w14:val="standardContextual"/>
          </w:rPr>
          <w:t>Hypothesis 4.</w:t>
        </w:r>
        <w:r w:rsidRPr="00F1497D">
          <w:rPr>
            <w:rFonts w:eastAsiaTheme="minorEastAsia"/>
            <w:kern w:val="2"/>
            <w:lang w:val="en-US"/>
            <w14:ligatures w14:val="standardContextual"/>
          </w:rPr>
          <w:t>2</w:t>
        </w:r>
        <w:r w:rsidRPr="00F1497D">
          <w:rPr>
            <w:rFonts w:eastAsiaTheme="minorEastAsia"/>
            <w:kern w:val="2"/>
            <w:lang w:val="en-US"/>
            <w14:ligatures w14:val="standardContextual"/>
          </w:rPr>
          <w:t>:</w:t>
        </w:r>
        <w:r w:rsidRPr="00F1497D">
          <w:rPr>
            <w:rFonts w:eastAsiaTheme="minorEastAsia"/>
            <w:kern w:val="2"/>
            <w:lang w:val="en-US"/>
            <w14:ligatures w14:val="standardContextual"/>
          </w:rPr>
          <w:t xml:space="preserve"> </w:t>
        </w:r>
      </w:ins>
      <w:bookmarkEnd w:id="416"/>
      <w:bookmarkEnd w:id="417"/>
      <w:moveTo w:id="419" w:author="Microsoft Office User" w:date="2023-12-04T10:04:00Z">
        <w:del w:id="420" w:author="Maohua Nie" w:date="2023-12-04T15:39:00Z">
          <w:r w:rsidR="00BA7261" w:rsidRPr="00F1497D" w:rsidDel="008669D7">
            <w:rPr>
              <w:rFonts w:eastAsiaTheme="minorEastAsia"/>
              <w:kern w:val="2"/>
              <w:lang w:val="en-US"/>
              <w14:ligatures w14:val="standardContextual"/>
            </w:rPr>
            <w:delText xml:space="preserve">• </w:delText>
          </w:r>
        </w:del>
      </w:moveTo>
      <w:ins w:id="421" w:author="Maohua Nie" w:date="2023-12-04T14:56:00Z">
        <w:r w:rsidR="006B2901" w:rsidRPr="00F1497D">
          <w:rPr>
            <w:rFonts w:eastAsiaTheme="minorEastAsia"/>
            <w:kern w:val="2"/>
            <w:lang w:val="en-US"/>
            <w14:ligatures w14:val="standardContextual"/>
          </w:rPr>
          <w:t>Pearson</w:t>
        </w:r>
        <w:r w:rsidR="006B2901" w:rsidRPr="00F1497D">
          <w:rPr>
            <w:rFonts w:eastAsiaTheme="minorEastAsia"/>
            <w:kern w:val="2"/>
            <w:lang w:val="en-US"/>
            <w14:ligatures w14:val="standardContextual"/>
          </w:rPr>
          <w:t xml:space="preserve"> </w:t>
        </w:r>
      </w:ins>
      <w:moveTo w:id="422" w:author="Microsoft Office User" w:date="2023-12-04T10:04:00Z">
        <w:r w:rsidR="00BA7261" w:rsidRPr="00F1497D">
          <w:rPr>
            <w:rFonts w:eastAsiaTheme="minorEastAsia"/>
            <w:kern w:val="2"/>
            <w:lang w:val="en-US"/>
            <w14:ligatures w14:val="standardContextual"/>
          </w:rPr>
          <w:t xml:space="preserve">correlation test between Individual differences in the latent choice consistency parameter ∆θ between simple versus simple and complex versus complex condition and averaged cognitive ability test scores </w:t>
        </w:r>
      </w:moveTo>
    </w:p>
    <w:p w14:paraId="52DEE6C6" w14:textId="77777777" w:rsidR="00BA7261" w:rsidRPr="00F1497D" w:rsidRDefault="00BA7261" w:rsidP="00BA7261">
      <w:pPr>
        <w:pStyle w:val="responsevalue17j1v8"/>
        <w:spacing w:before="150" w:beforeAutospacing="0" w:after="0" w:afterAutospacing="0"/>
        <w:rPr>
          <w:moveTo w:id="423" w:author="Microsoft Office User" w:date="2023-12-04T10:04:00Z"/>
          <w:rFonts w:eastAsiaTheme="minorEastAsia"/>
          <w:kern w:val="2"/>
          <w:lang w:val="en-US"/>
          <w14:ligatures w14:val="standardContextual"/>
        </w:rPr>
      </w:pPr>
      <w:moveTo w:id="424" w:author="Microsoft Office User" w:date="2023-12-04T10:04:00Z">
        <w:r w:rsidRPr="00F1497D">
          <w:rPr>
            <w:rFonts w:eastAsiaTheme="minorEastAsia"/>
            <w:kern w:val="2"/>
            <w:lang w:val="en-US"/>
            <w14:ligatures w14:val="standardContextual"/>
          </w:rPr>
          <w:t xml:space="preserve">We expect negative correlation </w:t>
        </w:r>
      </w:moveTo>
    </w:p>
    <w:p w14:paraId="4C4816EA" w14:textId="3146F186" w:rsidR="00BA7261" w:rsidRPr="00F1497D" w:rsidRDefault="008669D7" w:rsidP="00BA7261">
      <w:pPr>
        <w:pStyle w:val="responsevalue17j1v8"/>
        <w:spacing w:before="150" w:beforeAutospacing="0" w:after="0" w:afterAutospacing="0"/>
        <w:rPr>
          <w:moveTo w:id="425" w:author="Microsoft Office User" w:date="2023-12-04T10:04:00Z"/>
          <w:rFonts w:eastAsiaTheme="minorEastAsia"/>
          <w:kern w:val="2"/>
          <w:lang w:val="en-US"/>
          <w14:ligatures w14:val="standardContextual"/>
        </w:rPr>
      </w:pPr>
      <w:ins w:id="426" w:author="Maohua Nie" w:date="2023-12-04T15:39:00Z">
        <w:r w:rsidRPr="00F1497D">
          <w:rPr>
            <w:rFonts w:eastAsiaTheme="minorEastAsia"/>
            <w:kern w:val="2"/>
            <w:lang w:val="en-US"/>
            <w14:ligatures w14:val="standardContextual"/>
          </w:rPr>
          <w:t>Hypothesis 4.</w:t>
        </w:r>
        <w:r w:rsidRPr="00F1497D">
          <w:rPr>
            <w:rFonts w:eastAsiaTheme="minorEastAsia"/>
            <w:kern w:val="2"/>
            <w:lang w:val="en-US"/>
            <w14:ligatures w14:val="standardContextual"/>
          </w:rPr>
          <w:t>3</w:t>
        </w:r>
        <w:r w:rsidRPr="00F1497D">
          <w:rPr>
            <w:rFonts w:eastAsiaTheme="minorEastAsia"/>
            <w:kern w:val="2"/>
            <w:lang w:val="en-US"/>
            <w14:ligatures w14:val="standardContextual"/>
          </w:rPr>
          <w:t xml:space="preserve">: </w:t>
        </w:r>
      </w:ins>
      <w:moveTo w:id="427" w:author="Microsoft Office User" w:date="2023-12-04T10:04:00Z">
        <w:del w:id="428" w:author="Maohua Nie" w:date="2023-12-04T15:39:00Z">
          <w:r w:rsidR="00BA7261" w:rsidRPr="00F1497D" w:rsidDel="008669D7">
            <w:rPr>
              <w:rFonts w:eastAsiaTheme="minorEastAsia"/>
              <w:kern w:val="2"/>
              <w:lang w:val="en-US"/>
              <w14:ligatures w14:val="standardContextual"/>
            </w:rPr>
            <w:delText xml:space="preserve">• </w:delText>
          </w:r>
        </w:del>
      </w:moveTo>
      <w:ins w:id="429" w:author="Maohua Nie" w:date="2023-12-04T14:56:00Z">
        <w:r w:rsidR="006B2901" w:rsidRPr="00F1497D">
          <w:rPr>
            <w:rFonts w:eastAsiaTheme="minorEastAsia"/>
            <w:kern w:val="2"/>
            <w:lang w:val="en-US"/>
            <w14:ligatures w14:val="standardContextual"/>
          </w:rPr>
          <w:t>Pearson</w:t>
        </w:r>
        <w:r w:rsidR="006B2901" w:rsidRPr="00F1497D">
          <w:rPr>
            <w:rFonts w:eastAsiaTheme="minorEastAsia"/>
            <w:kern w:val="2"/>
            <w:lang w:val="en-US"/>
            <w14:ligatures w14:val="standardContextual"/>
          </w:rPr>
          <w:t xml:space="preserve"> </w:t>
        </w:r>
      </w:ins>
      <w:moveTo w:id="430" w:author="Microsoft Office User" w:date="2023-12-04T10:04:00Z">
        <w:r w:rsidR="00BA7261" w:rsidRPr="00F1497D">
          <w:rPr>
            <w:rFonts w:eastAsiaTheme="minorEastAsia"/>
            <w:kern w:val="2"/>
            <w:lang w:val="en-US"/>
            <w14:ligatures w14:val="standardContextual"/>
          </w:rPr>
          <w:t xml:space="preserve">correlation test between Individual differences in the latent choice consistency parameter ∆θ between simple versus simple and complex versus complex condition and the percentage of complex choices in the condition simple versus complex </w:t>
        </w:r>
      </w:moveTo>
    </w:p>
    <w:p w14:paraId="04A3F8CF" w14:textId="77777777" w:rsidR="00BA7261" w:rsidRPr="00F1497D" w:rsidRDefault="00BA7261" w:rsidP="00BA7261">
      <w:pPr>
        <w:pStyle w:val="responsevalue17j1v8"/>
        <w:spacing w:before="150" w:beforeAutospacing="0" w:after="0" w:afterAutospacing="0"/>
        <w:rPr>
          <w:moveTo w:id="431" w:author="Microsoft Office User" w:date="2023-12-04T10:04:00Z"/>
          <w:rFonts w:eastAsiaTheme="minorEastAsia"/>
          <w:kern w:val="2"/>
          <w:lang w:val="en-US"/>
          <w14:ligatures w14:val="standardContextual"/>
        </w:rPr>
      </w:pPr>
      <w:moveTo w:id="432" w:author="Microsoft Office User" w:date="2023-12-04T10:04:00Z">
        <w:r w:rsidRPr="00F1497D">
          <w:rPr>
            <w:rFonts w:eastAsiaTheme="minorEastAsia"/>
            <w:kern w:val="2"/>
            <w:lang w:val="en-US"/>
            <w14:ligatures w14:val="standardContextual"/>
          </w:rPr>
          <w:t xml:space="preserve">We expect negative correlation </w:t>
        </w:r>
      </w:moveTo>
    </w:p>
    <w:moveToRangeEnd w:id="399"/>
    <w:p w14:paraId="50C5CD36" w14:textId="77777777" w:rsidR="00BA7261" w:rsidRPr="00F1497D" w:rsidRDefault="00BA7261" w:rsidP="00D00F49">
      <w:pPr>
        <w:pStyle w:val="responsevalue17j1v8"/>
        <w:spacing w:before="150" w:beforeAutospacing="0" w:after="0" w:afterAutospacing="0"/>
        <w:rPr>
          <w:rFonts w:eastAsiaTheme="minorEastAsia"/>
          <w:kern w:val="2"/>
          <w:lang w:val="en-US"/>
          <w14:ligatures w14:val="standardContextual"/>
        </w:rPr>
      </w:pPr>
    </w:p>
    <w:p w14:paraId="5A488743" w14:textId="77777777" w:rsidR="008F6EFC" w:rsidRPr="00F1497D" w:rsidRDefault="008F6EFC" w:rsidP="00D00F49">
      <w:pPr>
        <w:pStyle w:val="Heading2"/>
        <w:rPr>
          <w:rFonts w:eastAsiaTheme="minorEastAsia"/>
          <w:lang w:val="en-US"/>
        </w:rPr>
      </w:pPr>
      <w:r w:rsidRPr="00F1497D">
        <w:rPr>
          <w:rFonts w:eastAsiaTheme="minorEastAsia"/>
          <w:lang w:val="en-US"/>
        </w:rPr>
        <w:t>Inference criteria</w:t>
      </w:r>
    </w:p>
    <w:p w14:paraId="2B7A085B" w14:textId="77777777" w:rsidR="00D00F49" w:rsidRPr="00F1497D" w:rsidRDefault="008F6EFC" w:rsidP="00D00F49">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As far as possible, we rely on Bayesian Statistics (95%-Credible Intervals).</w:t>
      </w:r>
    </w:p>
    <w:p w14:paraId="039F5DEF" w14:textId="77777777" w:rsidR="008F6EFC" w:rsidRPr="00F1497D" w:rsidRDefault="008F6EFC" w:rsidP="00D00F49">
      <w:pPr>
        <w:pStyle w:val="Heading2"/>
        <w:rPr>
          <w:rFonts w:eastAsiaTheme="minorEastAsia"/>
          <w:lang w:val="en-US"/>
        </w:rPr>
      </w:pPr>
      <w:r w:rsidRPr="00F1497D">
        <w:rPr>
          <w:rFonts w:eastAsiaTheme="minorEastAsia"/>
          <w:lang w:val="en-US"/>
        </w:rPr>
        <w:t>Data exclusion</w:t>
      </w:r>
    </w:p>
    <w:p w14:paraId="13E34942"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Exclusion: </w:t>
      </w:r>
    </w:p>
    <w:p w14:paraId="117E1BA2" w14:textId="77777777" w:rsidR="00D00F49" w:rsidRPr="00F1497D" w:rsidRDefault="008F6EFC" w:rsidP="008F6EFC">
      <w:pPr>
        <w:pStyle w:val="responsevalue17j1v8"/>
        <w:spacing w:before="150" w:beforeAutospacing="0" w:after="0" w:afterAutospacing="0"/>
        <w:rPr>
          <w:rFonts w:eastAsiaTheme="minorEastAsia"/>
          <w:kern w:val="2"/>
          <w:lang w:val="en-US"/>
          <w14:ligatures w14:val="standardContextual"/>
        </w:rPr>
      </w:pPr>
      <w:r w:rsidRPr="00F1497D">
        <w:rPr>
          <w:rFonts w:eastAsiaTheme="minorEastAsia"/>
          <w:kern w:val="2"/>
          <w:lang w:val="en-US"/>
          <w14:ligatures w14:val="standardContextual"/>
        </w:rPr>
        <w:t xml:space="preserve">Participants: </w:t>
      </w:r>
    </w:p>
    <w:p w14:paraId="2DF6C13D" w14:textId="3649E84B" w:rsidR="00D00F49" w:rsidRPr="00F1497D" w:rsidRDefault="008F6EFC" w:rsidP="008F6EFC">
      <w:pPr>
        <w:pStyle w:val="responsevalue17j1v8"/>
        <w:spacing w:before="150" w:beforeAutospacing="0" w:after="0" w:afterAutospacing="0"/>
        <w:rPr>
          <w:rFonts w:eastAsiaTheme="minorEastAsia"/>
          <w:kern w:val="2"/>
          <w14:ligatures w14:val="standardContextual"/>
          <w:rPrChange w:id="433" w:author="Maohua Nie" w:date="2023-12-04T15:55:00Z">
            <w:rPr>
              <w:rFonts w:eastAsiaTheme="minorEastAsia"/>
              <w:kern w:val="2"/>
              <w:lang w:val="en-US"/>
              <w14:ligatures w14:val="standardContextual"/>
            </w:rPr>
          </w:rPrChange>
        </w:rPr>
      </w:pPr>
      <w:r w:rsidRPr="00F1497D">
        <w:rPr>
          <w:rFonts w:eastAsiaTheme="minorEastAsia"/>
          <w:kern w:val="2"/>
          <w:lang w:val="en-US"/>
          <w14:ligatures w14:val="standardContextual"/>
        </w:rPr>
        <w:t xml:space="preserve">1. unsuccessful manipulation check </w:t>
      </w:r>
      <w:commentRangeStart w:id="434"/>
      <w:r w:rsidRPr="00F1497D">
        <w:rPr>
          <w:rFonts w:eastAsiaTheme="minorEastAsia"/>
          <w:kern w:val="2"/>
          <w:lang w:val="en-US"/>
          <w14:ligatures w14:val="standardContextual"/>
        </w:rPr>
        <w:t>(</w:t>
      </w:r>
      <w:ins w:id="435" w:author="Maohua Nie" w:date="2023-12-04T15:21:00Z">
        <w:r w:rsidR="009C160A" w:rsidRPr="00F1497D">
          <w:rPr>
            <w:rFonts w:eastAsiaTheme="minorEastAsia"/>
            <w:kern w:val="2"/>
            <w:lang w:val="en-US"/>
            <w14:ligatures w14:val="standardContextual"/>
          </w:rPr>
          <w:t xml:space="preserve">All participants must answer three </w:t>
        </w:r>
        <w:r w:rsidR="009C160A" w:rsidRPr="00F1497D">
          <w:rPr>
            <w:rFonts w:eastAsiaTheme="minorEastAsia"/>
            <w:kern w:val="2"/>
            <w:lang w:val="en-US"/>
            <w14:ligatures w14:val="standardContextual"/>
          </w:rPr>
          <w:t xml:space="preserve">comprehension </w:t>
        </w:r>
        <w:r w:rsidR="009C160A" w:rsidRPr="00F1497D">
          <w:rPr>
            <w:rFonts w:eastAsiaTheme="minorEastAsia"/>
            <w:kern w:val="2"/>
            <w:lang w:val="en-US"/>
            <w14:ligatures w14:val="standardContextual"/>
          </w:rPr>
          <w:t>questions</w:t>
        </w:r>
        <w:r w:rsidR="009C160A" w:rsidRPr="00F1497D">
          <w:rPr>
            <w:rFonts w:eastAsiaTheme="minorEastAsia"/>
            <w:kern w:val="2"/>
            <w:lang w:val="en-US"/>
            <w14:ligatures w14:val="standardContextual"/>
          </w:rPr>
          <w:t xml:space="preserve"> before the main block</w:t>
        </w:r>
        <w:r w:rsidR="009C160A" w:rsidRPr="00F1497D">
          <w:rPr>
            <w:rFonts w:eastAsiaTheme="minorEastAsia"/>
            <w:kern w:val="2"/>
            <w:lang w:val="en-US"/>
            <w14:ligatures w14:val="standardContextual"/>
          </w:rPr>
          <w:t>. Those who require more than six attempts in total will be excluded, indicating an average of two attempts per question. If a participant selects all correct options on their first attempt for each question, their total number of attempts should be three.</w:t>
        </w:r>
      </w:ins>
      <w:del w:id="436" w:author="Maohua Nie" w:date="2023-12-04T15:21:00Z">
        <w:r w:rsidRPr="00F1497D" w:rsidDel="009C160A">
          <w:rPr>
            <w:rFonts w:eastAsiaTheme="minorEastAsia"/>
            <w:kern w:val="2"/>
            <w:lang w:val="en-US"/>
            <w14:ligatures w14:val="standardContextual"/>
          </w:rPr>
          <w:delText>total attemps &gt; 6</w:delText>
        </w:r>
      </w:del>
      <w:r w:rsidRPr="00F1497D">
        <w:rPr>
          <w:rFonts w:eastAsiaTheme="minorEastAsia"/>
          <w:kern w:val="2"/>
          <w:lang w:val="en-US"/>
          <w14:ligatures w14:val="standardContextual"/>
        </w:rPr>
        <w:t xml:space="preserve">) </w:t>
      </w:r>
      <w:commentRangeEnd w:id="434"/>
      <w:r w:rsidR="00521FFB" w:rsidRPr="00F1497D">
        <w:rPr>
          <w:rStyle w:val="CommentReference"/>
          <w:rFonts w:eastAsiaTheme="minorEastAsia"/>
          <w:kern w:val="2"/>
          <w14:ligatures w14:val="standardContextual"/>
          <w:rPrChange w:id="437" w:author="Maohua Nie" w:date="2023-12-04T15:55:00Z">
            <w:rPr>
              <w:rStyle w:val="CommentReference"/>
              <w:rFonts w:asciiTheme="minorHAnsi" w:eastAsiaTheme="minorEastAsia" w:hAnsiTheme="minorHAnsi" w:cstheme="minorBidi"/>
              <w:kern w:val="2"/>
              <w14:ligatures w14:val="standardContextual"/>
            </w:rPr>
          </w:rPrChange>
        </w:rPr>
        <w:commentReference w:id="434"/>
      </w:r>
    </w:p>
    <w:p w14:paraId="6E5FFB27" w14:textId="17155BCC" w:rsidR="00D00F49" w:rsidRPr="00F1497D" w:rsidRDefault="008F6EFC" w:rsidP="008F6EFC">
      <w:pPr>
        <w:pStyle w:val="responsevalue17j1v8"/>
        <w:spacing w:before="150" w:beforeAutospacing="0" w:after="0" w:afterAutospacing="0"/>
        <w:rPr>
          <w:ins w:id="438" w:author="Microsoft Office User" w:date="2023-12-04T10:02:00Z"/>
          <w:rFonts w:eastAsiaTheme="minorEastAsia"/>
          <w:kern w:val="2"/>
          <w:lang w:val="en-US"/>
          <w14:ligatures w14:val="standardContextual"/>
        </w:rPr>
      </w:pPr>
      <w:r w:rsidRPr="00F1497D">
        <w:rPr>
          <w:rFonts w:eastAsiaTheme="minorEastAsia"/>
          <w:kern w:val="2"/>
          <w:lang w:val="en-US"/>
          <w14:ligatures w14:val="standardContextual"/>
        </w:rPr>
        <w:t xml:space="preserve">2. Other not allowed behaviours (e.g., restarting the experiment) </w:t>
      </w:r>
    </w:p>
    <w:p w14:paraId="75FA7205" w14:textId="13BF25BE" w:rsidR="00054FFF" w:rsidRPr="00F1497D" w:rsidRDefault="00054FFF" w:rsidP="00054FFF">
      <w:pPr>
        <w:pStyle w:val="responsevalue17j1v8"/>
        <w:spacing w:before="150" w:beforeAutospacing="0" w:after="0" w:afterAutospacing="0"/>
        <w:rPr>
          <w:moveTo w:id="439" w:author="Microsoft Office User" w:date="2023-12-04T10:02:00Z"/>
          <w:rFonts w:eastAsiaTheme="minorEastAsia"/>
          <w:kern w:val="2"/>
          <w:lang w:val="en-US"/>
          <w14:ligatures w14:val="standardContextual"/>
        </w:rPr>
      </w:pPr>
      <w:moveToRangeStart w:id="440" w:author="Microsoft Office User" w:date="2023-12-04T10:02:00Z" w:name="move152576544"/>
      <w:moveTo w:id="441" w:author="Microsoft Office User" w:date="2023-12-04T10:02:00Z">
        <w:r w:rsidRPr="00F1497D">
          <w:rPr>
            <w:rFonts w:eastAsiaTheme="minorEastAsia"/>
            <w:kern w:val="2"/>
            <w:lang w:val="en-US"/>
            <w14:ligatures w14:val="standardContextual"/>
          </w:rPr>
          <w:t xml:space="preserve">3. Participants </w:t>
        </w:r>
        <w:del w:id="442" w:author="Microsoft Office User" w:date="2023-12-04T10:02:00Z">
          <w:r w:rsidRPr="00F1497D" w:rsidDel="00054FFF">
            <w:rPr>
              <w:rFonts w:eastAsiaTheme="minorEastAsia"/>
              <w:kern w:val="2"/>
              <w:lang w:val="en-US"/>
              <w14:ligatures w14:val="standardContextual"/>
            </w:rPr>
            <w:delText>who</w:delText>
          </w:r>
        </w:del>
      </w:moveTo>
      <w:ins w:id="443" w:author="Microsoft Office User" w:date="2023-12-04T10:02:00Z">
        <w:r w:rsidRPr="00F1497D">
          <w:rPr>
            <w:rFonts w:eastAsiaTheme="minorEastAsia"/>
            <w:kern w:val="2"/>
            <w:lang w:val="en-US"/>
            <w14:ligatures w14:val="standardContextual"/>
          </w:rPr>
          <w:t>for whom we remove</w:t>
        </w:r>
      </w:ins>
      <w:moveTo w:id="444" w:author="Microsoft Office User" w:date="2023-12-04T10:02:00Z">
        <w:r w:rsidRPr="00F1497D">
          <w:rPr>
            <w:rFonts w:eastAsiaTheme="minorEastAsia"/>
            <w:kern w:val="2"/>
            <w:lang w:val="en-US"/>
            <w14:ligatures w14:val="standardContextual"/>
          </w:rPr>
          <w:t xml:space="preserve"> </w:t>
        </w:r>
        <w:del w:id="445" w:author="Microsoft Office User" w:date="2023-12-04T10:02:00Z">
          <w:r w:rsidRPr="00F1497D" w:rsidDel="00054FFF">
            <w:rPr>
              <w:rFonts w:eastAsiaTheme="minorEastAsia"/>
              <w:kern w:val="2"/>
              <w:lang w:val="en-US"/>
              <w14:ligatures w14:val="standardContextual"/>
            </w:rPr>
            <w:delText xml:space="preserve">has </w:delText>
          </w:r>
        </w:del>
        <w:r w:rsidRPr="00F1497D">
          <w:rPr>
            <w:rFonts w:eastAsiaTheme="minorEastAsia"/>
            <w:kern w:val="2"/>
            <w:lang w:val="en-US"/>
            <w14:ligatures w14:val="standardContextual"/>
          </w:rPr>
          <w:t xml:space="preserve">more than 50% </w:t>
        </w:r>
        <w:del w:id="446" w:author="Microsoft Office User" w:date="2023-12-04T10:02:00Z">
          <w:r w:rsidRPr="00F1497D" w:rsidDel="00054FFF">
            <w:rPr>
              <w:rFonts w:eastAsiaTheme="minorEastAsia"/>
              <w:kern w:val="2"/>
              <w:lang w:val="en-US"/>
              <w14:ligatures w14:val="standardContextual"/>
            </w:rPr>
            <w:delText xml:space="preserve">data points </w:delText>
          </w:r>
        </w:del>
      </w:moveTo>
      <w:ins w:id="447" w:author="Microsoft Office User" w:date="2023-12-04T10:02:00Z">
        <w:r w:rsidRPr="00F1497D">
          <w:rPr>
            <w:rFonts w:eastAsiaTheme="minorEastAsia"/>
            <w:kern w:val="2"/>
            <w:lang w:val="en-US"/>
            <w14:ligatures w14:val="standardContextual"/>
          </w:rPr>
          <w:t xml:space="preserve">of trials (see criteria below) </w:t>
        </w:r>
      </w:ins>
      <w:moveTo w:id="448" w:author="Microsoft Office User" w:date="2023-12-04T10:02:00Z">
        <w:del w:id="449" w:author="Microsoft Office User" w:date="2023-12-04T10:02:00Z">
          <w:r w:rsidRPr="00F1497D" w:rsidDel="00054FFF">
            <w:rPr>
              <w:rFonts w:eastAsiaTheme="minorEastAsia"/>
              <w:kern w:val="2"/>
              <w:lang w:val="en-US"/>
              <w14:ligatures w14:val="standardContextual"/>
            </w:rPr>
            <w:delText xml:space="preserve">removed </w:delText>
          </w:r>
        </w:del>
        <w:r w:rsidRPr="00F1497D">
          <w:rPr>
            <w:rFonts w:eastAsiaTheme="minorEastAsia"/>
            <w:kern w:val="2"/>
            <w:lang w:val="en-US"/>
            <w14:ligatures w14:val="standardContextual"/>
          </w:rPr>
          <w:t>will be completely removed</w:t>
        </w:r>
        <w:del w:id="450" w:author="Microsoft Office User" w:date="2023-12-04T10:02:00Z">
          <w:r w:rsidRPr="00F1497D" w:rsidDel="00BD68EA">
            <w:rPr>
              <w:rFonts w:eastAsiaTheme="minorEastAsia"/>
              <w:kern w:val="2"/>
              <w:lang w:val="en-US"/>
              <w14:ligatures w14:val="standardContextual"/>
            </w:rPr>
            <w:delText xml:space="preserve"> from analysis order</w:delText>
          </w:r>
        </w:del>
      </w:moveTo>
    </w:p>
    <w:moveToRangeEnd w:id="440"/>
    <w:p w14:paraId="296F4DEB" w14:textId="77777777" w:rsidR="00054FFF" w:rsidRPr="00F1497D" w:rsidRDefault="00054FFF" w:rsidP="008F6EFC">
      <w:pPr>
        <w:pStyle w:val="responsevalue17j1v8"/>
        <w:spacing w:before="150" w:beforeAutospacing="0" w:after="0" w:afterAutospacing="0"/>
        <w:rPr>
          <w:rFonts w:eastAsiaTheme="minorEastAsia"/>
          <w:kern w:val="2"/>
          <w:lang w:val="en-US"/>
          <w14:ligatures w14:val="standardContextual"/>
        </w:rPr>
      </w:pPr>
    </w:p>
    <w:p w14:paraId="7332F7A2" w14:textId="03BB3731" w:rsidR="00D00F49" w:rsidRPr="00F1497D" w:rsidRDefault="00054FFF" w:rsidP="008F6EFC">
      <w:pPr>
        <w:pStyle w:val="responsevalue17j1v8"/>
        <w:spacing w:before="150" w:beforeAutospacing="0" w:after="0" w:afterAutospacing="0"/>
        <w:rPr>
          <w:rFonts w:eastAsiaTheme="minorEastAsia"/>
          <w:kern w:val="2"/>
          <w:lang w:val="en-US"/>
          <w14:ligatures w14:val="standardContextual"/>
        </w:rPr>
      </w:pPr>
      <w:ins w:id="451" w:author="Microsoft Office User" w:date="2023-12-04T10:00:00Z">
        <w:r w:rsidRPr="00F1497D">
          <w:rPr>
            <w:rFonts w:eastAsiaTheme="minorEastAsia"/>
            <w:kern w:val="2"/>
            <w:lang w:val="en-US"/>
            <w14:ligatures w14:val="standardContextual"/>
          </w:rPr>
          <w:lastRenderedPageBreak/>
          <w:t>Individual trials</w:t>
        </w:r>
      </w:ins>
      <w:del w:id="452" w:author="Microsoft Office User" w:date="2023-12-04T10:00:00Z">
        <w:r w:rsidR="008F6EFC" w:rsidRPr="00F1497D" w:rsidDel="00054FFF">
          <w:rPr>
            <w:rFonts w:eastAsiaTheme="minorEastAsia"/>
            <w:kern w:val="2"/>
            <w:lang w:val="en-US"/>
            <w14:ligatures w14:val="standardContextual"/>
          </w:rPr>
          <w:delText>data points</w:delText>
        </w:r>
      </w:del>
      <w:r w:rsidR="008F6EFC" w:rsidRPr="00F1497D">
        <w:rPr>
          <w:rFonts w:eastAsiaTheme="minorEastAsia"/>
          <w:kern w:val="2"/>
          <w:lang w:val="en-US"/>
          <w14:ligatures w14:val="standardContextual"/>
        </w:rPr>
        <w:t xml:space="preserve">: </w:t>
      </w:r>
    </w:p>
    <w:p w14:paraId="0552F46C" w14:textId="6159A5C4" w:rsidR="00D00F49" w:rsidRPr="00F1497D" w:rsidDel="00054FFF" w:rsidRDefault="008F6EFC" w:rsidP="008F6EFC">
      <w:pPr>
        <w:pStyle w:val="responsevalue17j1v8"/>
        <w:spacing w:before="150" w:beforeAutospacing="0" w:after="0" w:afterAutospacing="0"/>
        <w:rPr>
          <w:moveFrom w:id="453" w:author="Microsoft Office User" w:date="2023-12-04T10:00:00Z"/>
          <w:rFonts w:eastAsiaTheme="minorEastAsia"/>
          <w:kern w:val="2"/>
          <w:lang w:val="en-US"/>
          <w14:ligatures w14:val="standardContextual"/>
        </w:rPr>
      </w:pPr>
      <w:moveFromRangeStart w:id="454" w:author="Microsoft Office User" w:date="2023-12-04T10:00:00Z" w:name="move152576421"/>
      <w:moveFrom w:id="455" w:author="Microsoft Office User" w:date="2023-12-04T10:00:00Z">
        <w:r w:rsidRPr="00F1497D" w:rsidDel="00054FFF">
          <w:rPr>
            <w:rFonts w:eastAsiaTheme="minorEastAsia"/>
            <w:kern w:val="2"/>
            <w:lang w:val="en-US"/>
            <w14:ligatures w14:val="standardContextual"/>
          </w:rPr>
          <w:t xml:space="preserve">1. All trials of each participant that has reaction time greater than median + 3 SD or less than median – 3 SD in each condition </w:t>
        </w:r>
      </w:moveFrom>
    </w:p>
    <w:moveFromRangeEnd w:id="454"/>
    <w:p w14:paraId="5A777C5E" w14:textId="146DFE6D" w:rsidR="00D00F49" w:rsidRPr="00F1497D" w:rsidDel="00054FFF" w:rsidRDefault="00054FFF" w:rsidP="008F6EFC">
      <w:pPr>
        <w:pStyle w:val="responsevalue17j1v8"/>
        <w:spacing w:before="150" w:beforeAutospacing="0" w:after="0" w:afterAutospacing="0"/>
        <w:rPr>
          <w:del w:id="456" w:author="Microsoft Office User" w:date="2023-12-04T10:00:00Z"/>
          <w:rFonts w:eastAsiaTheme="minorEastAsia"/>
          <w:kern w:val="2"/>
          <w:lang w:val="en-US"/>
          <w14:ligatures w14:val="standardContextual"/>
        </w:rPr>
      </w:pPr>
      <w:ins w:id="457" w:author="Microsoft Office User" w:date="2023-12-04T10:00:00Z">
        <w:r w:rsidRPr="00F1497D">
          <w:rPr>
            <w:rFonts w:eastAsiaTheme="minorEastAsia"/>
            <w:kern w:val="2"/>
            <w:lang w:val="en-US"/>
            <w14:ligatures w14:val="standardContextual"/>
          </w:rPr>
          <w:t>1</w:t>
        </w:r>
      </w:ins>
      <w:del w:id="458" w:author="Microsoft Office User" w:date="2023-12-04T10:00:00Z">
        <w:r w:rsidR="008F6EFC" w:rsidRPr="00F1497D" w:rsidDel="00054FFF">
          <w:rPr>
            <w:rFonts w:eastAsiaTheme="minorEastAsia"/>
            <w:kern w:val="2"/>
            <w:lang w:val="en-US"/>
            <w14:ligatures w14:val="standardContextual"/>
          </w:rPr>
          <w:delText>2</w:delText>
        </w:r>
      </w:del>
      <w:r w:rsidR="008F6EFC" w:rsidRPr="00F1497D">
        <w:rPr>
          <w:rFonts w:eastAsiaTheme="minorEastAsia"/>
          <w:kern w:val="2"/>
          <w:lang w:val="en-US"/>
          <w14:ligatures w14:val="standardContextual"/>
        </w:rPr>
        <w:t>. All trials that ha</w:t>
      </w:r>
      <w:ins w:id="459" w:author="Microsoft Office User" w:date="2023-12-04T10:00:00Z">
        <w:r w:rsidRPr="00F1497D">
          <w:rPr>
            <w:rFonts w:eastAsiaTheme="minorEastAsia"/>
            <w:kern w:val="2"/>
            <w:lang w:val="en-US"/>
            <w14:ligatures w14:val="standardContextual"/>
          </w:rPr>
          <w:t>ve a</w:t>
        </w:r>
      </w:ins>
      <w:del w:id="460" w:author="Microsoft Office User" w:date="2023-12-04T10:00:00Z">
        <w:r w:rsidR="008F6EFC" w:rsidRPr="00F1497D" w:rsidDel="00054FFF">
          <w:rPr>
            <w:rFonts w:eastAsiaTheme="minorEastAsia"/>
            <w:kern w:val="2"/>
            <w:lang w:val="en-US"/>
            <w14:ligatures w14:val="standardContextual"/>
          </w:rPr>
          <w:delText>s</w:delText>
        </w:r>
      </w:del>
      <w:r w:rsidR="008F6EFC" w:rsidRPr="00F1497D">
        <w:rPr>
          <w:rFonts w:eastAsiaTheme="minorEastAsia"/>
          <w:kern w:val="2"/>
          <w:lang w:val="en-US"/>
          <w14:ligatures w14:val="standardContextual"/>
        </w:rPr>
        <w:t xml:space="preserve"> </w:t>
      </w:r>
      <w:del w:id="461" w:author="Microsoft Office User" w:date="2023-12-04T10:00:00Z">
        <w:r w:rsidR="008F6EFC" w:rsidRPr="00F1497D" w:rsidDel="00054FFF">
          <w:rPr>
            <w:rFonts w:eastAsiaTheme="minorEastAsia"/>
            <w:kern w:val="2"/>
            <w:lang w:val="en-US"/>
            <w14:ligatures w14:val="standardContextual"/>
          </w:rPr>
          <w:delText xml:space="preserve">reaction </w:delText>
        </w:r>
      </w:del>
      <w:ins w:id="462" w:author="Microsoft Office User" w:date="2023-12-04T10:00:00Z">
        <w:r w:rsidRPr="00F1497D">
          <w:rPr>
            <w:rFonts w:eastAsiaTheme="minorEastAsia"/>
            <w:kern w:val="2"/>
            <w:lang w:val="en-US"/>
            <w14:ligatures w14:val="standardContextual"/>
          </w:rPr>
          <w:t xml:space="preserve">response </w:t>
        </w:r>
      </w:ins>
      <w:r w:rsidR="008F6EFC" w:rsidRPr="00F1497D">
        <w:rPr>
          <w:rFonts w:eastAsiaTheme="minorEastAsia"/>
          <w:kern w:val="2"/>
          <w:lang w:val="en-US"/>
          <w14:ligatures w14:val="standardContextual"/>
        </w:rPr>
        <w:t xml:space="preserve">time less than 1 second </w:t>
      </w:r>
      <w:ins w:id="463" w:author="Microsoft Office User" w:date="2023-12-04T10:00:00Z">
        <w:r w:rsidRPr="00F1497D">
          <w:rPr>
            <w:rFonts w:eastAsiaTheme="minorEastAsia"/>
            <w:kern w:val="2"/>
            <w:lang w:val="en-US"/>
            <w14:ligatures w14:val="standardContextual"/>
          </w:rPr>
          <w:t>or more than 30 seconds</w:t>
        </w:r>
      </w:ins>
    </w:p>
    <w:p w14:paraId="34EB17A3" w14:textId="5679000E" w:rsidR="00A95D81" w:rsidRPr="00F1497D" w:rsidRDefault="00A95D81" w:rsidP="008F6EFC">
      <w:pPr>
        <w:pStyle w:val="responsevalue17j1v8"/>
        <w:spacing w:before="150" w:beforeAutospacing="0" w:after="0" w:afterAutospacing="0"/>
        <w:rPr>
          <w:ins w:id="464" w:author="Microsoft Office User" w:date="2023-12-04T10:00:00Z"/>
          <w:rFonts w:eastAsiaTheme="minorEastAsia"/>
          <w:kern w:val="2"/>
          <w:lang w:val="en-US"/>
          <w14:ligatures w14:val="standardContextual"/>
        </w:rPr>
      </w:pPr>
      <w:del w:id="465" w:author="Microsoft Office User" w:date="2023-12-04T10:00:00Z">
        <w:r w:rsidRPr="00F1497D" w:rsidDel="00054FFF">
          <w:rPr>
            <w:rFonts w:eastAsiaTheme="minorEastAsia"/>
            <w:kern w:val="2"/>
            <w:lang w:val="en-US"/>
            <w14:ligatures w14:val="standardContextual"/>
          </w:rPr>
          <w:delText>3. All trials that the response made after 30 seconds</w:delText>
        </w:r>
      </w:del>
    </w:p>
    <w:p w14:paraId="00DD9818" w14:textId="4CB56062" w:rsidR="00054FFF" w:rsidRPr="00F1497D" w:rsidDel="00054FFF" w:rsidRDefault="00054FFF" w:rsidP="00054FFF">
      <w:pPr>
        <w:pStyle w:val="responsevalue17j1v8"/>
        <w:spacing w:before="150" w:beforeAutospacing="0" w:after="0" w:afterAutospacing="0"/>
        <w:rPr>
          <w:del w:id="466" w:author="Microsoft Office User" w:date="2023-12-04T10:01:00Z"/>
          <w:moveTo w:id="467" w:author="Microsoft Office User" w:date="2023-12-04T10:00:00Z"/>
          <w:rFonts w:eastAsiaTheme="minorEastAsia"/>
          <w:kern w:val="2"/>
          <w:lang w:val="en-US"/>
          <w14:ligatures w14:val="standardContextual"/>
        </w:rPr>
      </w:pPr>
      <w:ins w:id="468" w:author="Microsoft Office User" w:date="2023-12-04T10:00:00Z">
        <w:r w:rsidRPr="00F1497D">
          <w:rPr>
            <w:rFonts w:eastAsiaTheme="minorEastAsia"/>
            <w:kern w:val="2"/>
            <w:lang w:val="en-US"/>
            <w14:ligatures w14:val="standardContextual"/>
          </w:rPr>
          <w:t>2</w:t>
        </w:r>
      </w:ins>
      <w:moveToRangeStart w:id="469" w:author="Microsoft Office User" w:date="2023-12-04T10:00:00Z" w:name="move152576421"/>
      <w:moveTo w:id="470" w:author="Microsoft Office User" w:date="2023-12-04T10:00:00Z">
        <w:del w:id="471" w:author="Microsoft Office User" w:date="2023-12-04T10:00:00Z">
          <w:r w:rsidRPr="00F1497D" w:rsidDel="00054FFF">
            <w:rPr>
              <w:rFonts w:eastAsiaTheme="minorEastAsia"/>
              <w:kern w:val="2"/>
              <w:lang w:val="en-US"/>
              <w14:ligatures w14:val="standardContextual"/>
            </w:rPr>
            <w:delText>1</w:delText>
          </w:r>
        </w:del>
        <w:r w:rsidRPr="00F1497D">
          <w:rPr>
            <w:rFonts w:eastAsiaTheme="minorEastAsia"/>
            <w:kern w:val="2"/>
            <w:lang w:val="en-US"/>
            <w14:ligatures w14:val="standardContextual"/>
          </w:rPr>
          <w:t>.</w:t>
        </w:r>
      </w:moveTo>
      <w:ins w:id="472" w:author="Microsoft Office User" w:date="2023-12-04T10:00:00Z">
        <w:r w:rsidRPr="00F1497D">
          <w:rPr>
            <w:rFonts w:eastAsiaTheme="minorEastAsia"/>
            <w:kern w:val="2"/>
            <w:lang w:val="en-US"/>
            <w14:ligatures w14:val="standardContextual"/>
          </w:rPr>
          <w:t xml:space="preserve"> From the remaining trails we will exclude all t</w:t>
        </w:r>
      </w:ins>
      <w:ins w:id="473" w:author="Microsoft Office User" w:date="2023-12-04T10:01:00Z">
        <w:r w:rsidRPr="00F1497D">
          <w:rPr>
            <w:rFonts w:eastAsiaTheme="minorEastAsia"/>
            <w:kern w:val="2"/>
            <w:lang w:val="en-US"/>
            <w14:ligatures w14:val="standardContextual"/>
          </w:rPr>
          <w:t xml:space="preserve">rials with a response time greater than </w:t>
        </w:r>
      </w:ins>
      <w:moveTo w:id="474" w:author="Microsoft Office User" w:date="2023-12-04T10:00:00Z">
        <w:del w:id="475" w:author="Microsoft Office User" w:date="2023-12-04T10:01:00Z">
          <w:r w:rsidRPr="00F1497D" w:rsidDel="00054FFF">
            <w:rPr>
              <w:rFonts w:eastAsiaTheme="minorEastAsia"/>
              <w:kern w:val="2"/>
              <w:lang w:val="en-US"/>
              <w14:ligatures w14:val="standardContextual"/>
            </w:rPr>
            <w:delText xml:space="preserve"> All trials of each participant that has reaction time greater than </w:delText>
          </w:r>
        </w:del>
        <w:r w:rsidRPr="00F1497D">
          <w:rPr>
            <w:rFonts w:eastAsiaTheme="minorEastAsia"/>
            <w:kern w:val="2"/>
            <w:lang w:val="en-US"/>
            <w14:ligatures w14:val="standardContextual"/>
          </w:rPr>
          <w:t>median + 3 SD or less than median – 3 SD</w:t>
        </w:r>
      </w:moveTo>
      <w:ins w:id="476" w:author="Microsoft Office User" w:date="2023-12-04T10:01:00Z">
        <w:r w:rsidRPr="00F1497D">
          <w:rPr>
            <w:rFonts w:eastAsiaTheme="minorEastAsia"/>
            <w:kern w:val="2"/>
            <w:lang w:val="en-US"/>
            <w14:ligatures w14:val="standardContextual"/>
          </w:rPr>
          <w:t xml:space="preserve">, where the median is calculated individually for each participant and each condition (simple </w:t>
        </w:r>
        <w:del w:id="477" w:author="Maohua Nie" w:date="2023-12-04T15:53:00Z">
          <w:r w:rsidRPr="00F1497D" w:rsidDel="00F1497D">
            <w:rPr>
              <w:rFonts w:eastAsiaTheme="minorEastAsia"/>
              <w:kern w:val="2"/>
              <w:lang w:val="en-US"/>
              <w14:ligatures w14:val="standardContextual"/>
            </w:rPr>
            <w:delText>vs</w:delText>
          </w:r>
        </w:del>
      </w:ins>
      <w:ins w:id="478" w:author="Maohua Nie" w:date="2023-12-04T15:53:00Z">
        <w:r w:rsidR="00F1497D" w:rsidRPr="00F1497D">
          <w:rPr>
            <w:rFonts w:eastAsiaTheme="minorEastAsia"/>
            <w:kern w:val="2"/>
            <w:lang w:val="en-US"/>
            <w14:ligatures w14:val="standardContextual"/>
          </w:rPr>
          <w:t>versus</w:t>
        </w:r>
      </w:ins>
      <w:ins w:id="479" w:author="Microsoft Office User" w:date="2023-12-04T10:01:00Z">
        <w:del w:id="480" w:author="Maohua Nie" w:date="2023-12-04T15:53:00Z">
          <w:r w:rsidRPr="00F1497D" w:rsidDel="00F1497D">
            <w:rPr>
              <w:rFonts w:eastAsiaTheme="minorEastAsia"/>
              <w:kern w:val="2"/>
              <w:lang w:val="en-US"/>
              <w14:ligatures w14:val="standardContextual"/>
            </w:rPr>
            <w:delText>.</w:delText>
          </w:r>
        </w:del>
        <w:r w:rsidRPr="00F1497D">
          <w:rPr>
            <w:rFonts w:eastAsiaTheme="minorEastAsia"/>
            <w:kern w:val="2"/>
            <w:lang w:val="en-US"/>
            <w14:ligatures w14:val="standardContextual"/>
          </w:rPr>
          <w:t xml:space="preserve"> simple; complex </w:t>
        </w:r>
        <w:del w:id="481" w:author="Maohua Nie" w:date="2023-12-04T15:53:00Z">
          <w:r w:rsidRPr="00F1497D" w:rsidDel="00F1497D">
            <w:rPr>
              <w:rFonts w:eastAsiaTheme="minorEastAsia"/>
              <w:kern w:val="2"/>
              <w:lang w:val="en-US"/>
              <w14:ligatures w14:val="standardContextual"/>
            </w:rPr>
            <w:delText>vs</w:delText>
          </w:r>
        </w:del>
      </w:ins>
      <w:ins w:id="482" w:author="Maohua Nie" w:date="2023-12-04T15:53:00Z">
        <w:r w:rsidR="00F1497D" w:rsidRPr="00F1497D">
          <w:rPr>
            <w:rFonts w:eastAsiaTheme="minorEastAsia"/>
            <w:kern w:val="2"/>
            <w:lang w:val="en-US"/>
            <w14:ligatures w14:val="standardContextual"/>
          </w:rPr>
          <w:t>versus</w:t>
        </w:r>
      </w:ins>
      <w:ins w:id="483" w:author="Microsoft Office User" w:date="2023-12-04T10:01:00Z">
        <w:r w:rsidRPr="00F1497D">
          <w:rPr>
            <w:rFonts w:eastAsiaTheme="minorEastAsia"/>
            <w:kern w:val="2"/>
            <w:lang w:val="en-US"/>
            <w14:ligatures w14:val="standardContextual"/>
          </w:rPr>
          <w:t xml:space="preserve"> complex; simple </w:t>
        </w:r>
        <w:del w:id="484" w:author="Maohua Nie" w:date="2023-12-04T15:54:00Z">
          <w:r w:rsidRPr="00F1497D" w:rsidDel="00F1497D">
            <w:rPr>
              <w:rFonts w:eastAsiaTheme="minorEastAsia"/>
              <w:kern w:val="2"/>
              <w:lang w:val="en-US"/>
              <w14:ligatures w14:val="standardContextual"/>
            </w:rPr>
            <w:delText>vs</w:delText>
          </w:r>
        </w:del>
      </w:ins>
      <w:ins w:id="485" w:author="Maohua Nie" w:date="2023-12-04T15:54:00Z">
        <w:r w:rsidR="00F1497D" w:rsidRPr="00F1497D">
          <w:rPr>
            <w:rFonts w:eastAsiaTheme="minorEastAsia"/>
            <w:kern w:val="2"/>
            <w:lang w:val="en-US"/>
            <w14:ligatures w14:val="standardContextual"/>
          </w:rPr>
          <w:t>versus</w:t>
        </w:r>
      </w:ins>
      <w:ins w:id="486" w:author="Microsoft Office User" w:date="2023-12-04T10:01:00Z">
        <w:r w:rsidRPr="00F1497D">
          <w:rPr>
            <w:rFonts w:eastAsiaTheme="minorEastAsia"/>
            <w:kern w:val="2"/>
            <w:lang w:val="en-US"/>
            <w14:ligatures w14:val="standardContextual"/>
          </w:rPr>
          <w:t xml:space="preserve"> complex)</w:t>
        </w:r>
      </w:ins>
      <w:moveTo w:id="487" w:author="Microsoft Office User" w:date="2023-12-04T10:00:00Z">
        <w:del w:id="488" w:author="Microsoft Office User" w:date="2023-12-04T10:01:00Z">
          <w:r w:rsidRPr="00F1497D" w:rsidDel="00054FFF">
            <w:rPr>
              <w:rFonts w:eastAsiaTheme="minorEastAsia"/>
              <w:kern w:val="2"/>
              <w:lang w:val="en-US"/>
              <w14:ligatures w14:val="standardContextual"/>
            </w:rPr>
            <w:delText xml:space="preserve"> in each condition </w:delText>
          </w:r>
        </w:del>
      </w:moveTo>
    </w:p>
    <w:moveToRangeEnd w:id="469"/>
    <w:p w14:paraId="502FEE64" w14:textId="77777777" w:rsidR="00054FFF" w:rsidRPr="00F1497D" w:rsidRDefault="00054FFF" w:rsidP="008F6EFC">
      <w:pPr>
        <w:pStyle w:val="responsevalue17j1v8"/>
        <w:spacing w:before="150" w:beforeAutospacing="0" w:after="0" w:afterAutospacing="0"/>
        <w:rPr>
          <w:rFonts w:eastAsiaTheme="minorEastAsia"/>
          <w:kern w:val="2"/>
          <w:lang w:val="en-US"/>
          <w14:ligatures w14:val="standardContextual"/>
        </w:rPr>
      </w:pPr>
    </w:p>
    <w:p w14:paraId="39F69ADD" w14:textId="74F052DC" w:rsidR="00D00F49" w:rsidRPr="00F1497D" w:rsidDel="00054FFF" w:rsidRDefault="008F6EFC" w:rsidP="00D00F49">
      <w:pPr>
        <w:pStyle w:val="responsevalue17j1v8"/>
        <w:spacing w:before="150" w:beforeAutospacing="0" w:after="0" w:afterAutospacing="0"/>
        <w:rPr>
          <w:moveFrom w:id="489" w:author="Microsoft Office User" w:date="2023-12-04T10:02:00Z"/>
          <w:rFonts w:eastAsiaTheme="minorEastAsia"/>
          <w:kern w:val="2"/>
          <w:lang w:val="en-US"/>
          <w14:ligatures w14:val="standardContextual"/>
        </w:rPr>
      </w:pPr>
      <w:moveFromRangeStart w:id="490" w:author="Microsoft Office User" w:date="2023-12-04T10:02:00Z" w:name="move152576544"/>
      <w:moveFrom w:id="491" w:author="Microsoft Office User" w:date="2023-12-04T10:02:00Z">
        <w:r w:rsidRPr="00F1497D" w:rsidDel="00054FFF">
          <w:rPr>
            <w:rFonts w:eastAsiaTheme="minorEastAsia"/>
            <w:kern w:val="2"/>
            <w:lang w:val="en-US"/>
            <w14:ligatures w14:val="standardContextual"/>
          </w:rPr>
          <w:t>3. Participants who has more than 50% data points removed will be completely removed from analysis order</w:t>
        </w:r>
      </w:moveFrom>
    </w:p>
    <w:moveFromRangeEnd w:id="490"/>
    <w:p w14:paraId="449FD12C" w14:textId="77777777" w:rsidR="008F6EFC" w:rsidRPr="00F1497D" w:rsidRDefault="008F6EFC" w:rsidP="00D00F49">
      <w:pPr>
        <w:pStyle w:val="Heading2"/>
        <w:rPr>
          <w:rFonts w:eastAsiaTheme="minorEastAsia"/>
          <w:lang w:val="en-US"/>
        </w:rPr>
      </w:pPr>
      <w:r w:rsidRPr="00F1497D">
        <w:rPr>
          <w:rFonts w:eastAsiaTheme="minorEastAsia"/>
          <w:lang w:val="en-US"/>
        </w:rPr>
        <w:t>Missing data</w:t>
      </w:r>
    </w:p>
    <w:p w14:paraId="42286A5D" w14:textId="29D9EEEB" w:rsidR="00D00F49" w:rsidRPr="00F1497D" w:rsidDel="009C160A" w:rsidRDefault="009C160A" w:rsidP="00D00F49">
      <w:pPr>
        <w:pStyle w:val="Heading2"/>
        <w:rPr>
          <w:del w:id="492" w:author="Maohua Nie" w:date="2023-12-04T15:27:00Z"/>
          <w:rFonts w:eastAsiaTheme="minorEastAsia"/>
          <w:b w:val="0"/>
          <w:bCs w:val="0"/>
          <w:kern w:val="2"/>
          <w:sz w:val="24"/>
          <w:szCs w:val="24"/>
          <w:lang w:val="en-US"/>
          <w14:ligatures w14:val="standardContextual"/>
        </w:rPr>
      </w:pPr>
      <w:ins w:id="493" w:author="Maohua Nie" w:date="2023-12-04T15:27:00Z">
        <w:r w:rsidRPr="00F1497D">
          <w:rPr>
            <w:rFonts w:eastAsiaTheme="minorEastAsia"/>
            <w:b w:val="0"/>
            <w:bCs w:val="0"/>
            <w:kern w:val="2"/>
            <w:sz w:val="24"/>
            <w:szCs w:val="24"/>
            <w:lang w:val="en-US"/>
            <w14:ligatures w14:val="standardContextual"/>
          </w:rPr>
          <w:t>The missing data in this study should be the response when participants do not make any choice within 35 seconds for each trial. In this case, all these trials will be excluded.</w:t>
        </w:r>
      </w:ins>
      <w:commentRangeStart w:id="494"/>
      <w:del w:id="495" w:author="Maohua Nie" w:date="2023-12-04T15:24:00Z">
        <w:r w:rsidR="008F6EFC" w:rsidRPr="00F1497D" w:rsidDel="009C160A">
          <w:rPr>
            <w:rFonts w:eastAsiaTheme="minorEastAsia"/>
            <w:kern w:val="2"/>
            <w:lang w:val="en-US"/>
            <w14:ligatures w14:val="standardContextual"/>
          </w:rPr>
          <w:delText xml:space="preserve">There will be no missing data. </w:delText>
        </w:r>
        <w:commentRangeEnd w:id="494"/>
        <w:r w:rsidR="00211B58" w:rsidRPr="00F1497D" w:rsidDel="009C160A">
          <w:rPr>
            <w:rStyle w:val="CommentReference"/>
            <w:rFonts w:eastAsiaTheme="minorEastAsia"/>
            <w:kern w:val="2"/>
            <w14:ligatures w14:val="standardContextual"/>
            <w:rPrChange w:id="496" w:author="Maohua Nie" w:date="2023-12-04T15:55:00Z">
              <w:rPr>
                <w:rStyle w:val="CommentReference"/>
                <w:rFonts w:asciiTheme="minorHAnsi" w:eastAsiaTheme="minorEastAsia" w:hAnsiTheme="minorHAnsi" w:cstheme="minorBidi"/>
                <w:kern w:val="2"/>
                <w14:ligatures w14:val="standardContextual"/>
              </w:rPr>
            </w:rPrChange>
          </w:rPr>
          <w:commentReference w:id="494"/>
        </w:r>
      </w:del>
    </w:p>
    <w:p w14:paraId="63B6EC0C" w14:textId="77777777" w:rsidR="009C160A" w:rsidRPr="00F1497D" w:rsidRDefault="009C160A" w:rsidP="00D00F49">
      <w:pPr>
        <w:pStyle w:val="responsevalue17j1v8"/>
        <w:spacing w:before="150" w:beforeAutospacing="0" w:after="0" w:afterAutospacing="0"/>
        <w:rPr>
          <w:ins w:id="497" w:author="Maohua Nie" w:date="2023-12-04T15:27:00Z"/>
          <w:rFonts w:eastAsiaTheme="minorEastAsia"/>
          <w:kern w:val="2"/>
          <w:lang w:val="en-US"/>
          <w14:ligatures w14:val="standardContextual"/>
        </w:rPr>
      </w:pPr>
    </w:p>
    <w:p w14:paraId="23854269" w14:textId="77777777" w:rsidR="008F6EFC" w:rsidRPr="00F1497D" w:rsidRDefault="008F6EFC" w:rsidP="00D00F49">
      <w:pPr>
        <w:pStyle w:val="Heading2"/>
        <w:rPr>
          <w:rFonts w:eastAsiaTheme="minorEastAsia"/>
          <w:lang w:val="en-US"/>
        </w:rPr>
      </w:pPr>
      <w:r w:rsidRPr="00F1497D">
        <w:rPr>
          <w:rFonts w:eastAsiaTheme="minorEastAsia"/>
          <w:lang w:val="en-US"/>
        </w:rPr>
        <w:t>Exploratory analysis</w:t>
      </w:r>
    </w:p>
    <w:p w14:paraId="4A517AB4" w14:textId="0A93B3E6" w:rsidR="00D00F49" w:rsidRPr="00F1497D" w:rsidDel="00BA7261" w:rsidRDefault="00BA7261" w:rsidP="008F6EFC">
      <w:pPr>
        <w:pStyle w:val="responsevalue17j1v8"/>
        <w:spacing w:before="150" w:beforeAutospacing="0" w:after="0" w:afterAutospacing="0"/>
        <w:rPr>
          <w:moveFrom w:id="498" w:author="Microsoft Office User" w:date="2023-12-04T10:04:00Z"/>
          <w:rFonts w:eastAsiaTheme="minorEastAsia"/>
          <w:kern w:val="2"/>
          <w:lang w:val="en-US"/>
          <w14:ligatures w14:val="standardContextual"/>
          <w:rPrChange w:id="499" w:author="Maohua Nie" w:date="2023-12-04T15:55:00Z">
            <w:rPr>
              <w:moveFrom w:id="500" w:author="Microsoft Office User" w:date="2023-12-04T10:04:00Z"/>
              <w:rFonts w:eastAsiaTheme="minorEastAsia"/>
              <w:kern w:val="2"/>
              <w:lang w:val="en-US"/>
              <w14:ligatures w14:val="standardContextual"/>
            </w:rPr>
          </w:rPrChange>
        </w:rPr>
      </w:pPr>
      <w:ins w:id="501" w:author="Microsoft Office User" w:date="2023-12-04T10:06:00Z">
        <w:r w:rsidRPr="00F1497D">
          <w:rPr>
            <w:lang w:val="en-US"/>
            <w:rPrChange w:id="502" w:author="Maohua Nie" w:date="2023-12-04T15:55:00Z">
              <w:rPr>
                <w:lang w:val="en-US"/>
              </w:rPr>
            </w:rPrChange>
          </w:rPr>
          <w:t>---</w:t>
        </w:r>
      </w:ins>
      <w:moveFromRangeStart w:id="503" w:author="Microsoft Office User" w:date="2023-12-04T10:04:00Z" w:name="move152576684"/>
      <w:moveFrom w:id="504" w:author="Microsoft Office User" w:date="2023-12-04T10:04:00Z">
        <w:r w:rsidR="008F6EFC" w:rsidRPr="00F1497D" w:rsidDel="00BA7261">
          <w:rPr>
            <w:rFonts w:eastAsiaTheme="minorEastAsia"/>
            <w:kern w:val="2"/>
            <w:lang w:val="en-US"/>
            <w14:ligatures w14:val="standardContextual"/>
            <w:rPrChange w:id="505" w:author="Maohua Nie" w:date="2023-12-04T15:55:00Z">
              <w:rPr>
                <w:rFonts w:eastAsiaTheme="minorEastAsia"/>
                <w:kern w:val="2"/>
                <w:lang w:val="en-US"/>
                <w14:ligatures w14:val="standardContextual"/>
              </w:rPr>
            </w:rPrChange>
          </w:rPr>
          <w:t xml:space="preserve">Additional Correlation Hypotheses on cognitive ability Hypothesis </w:t>
        </w:r>
      </w:moveFrom>
    </w:p>
    <w:p w14:paraId="32DD2CF3" w14:textId="2BDBC0A5" w:rsidR="00D00F49" w:rsidRPr="00F1497D" w:rsidDel="00BA7261" w:rsidRDefault="008F6EFC" w:rsidP="008F6EFC">
      <w:pPr>
        <w:pStyle w:val="responsevalue17j1v8"/>
        <w:spacing w:before="150" w:beforeAutospacing="0" w:after="0" w:afterAutospacing="0"/>
        <w:rPr>
          <w:moveFrom w:id="506" w:author="Microsoft Office User" w:date="2023-12-04T10:04:00Z"/>
          <w:rFonts w:eastAsiaTheme="minorEastAsia"/>
          <w:kern w:val="2"/>
          <w:lang w:val="en-US"/>
          <w14:ligatures w14:val="standardContextual"/>
          <w:rPrChange w:id="507" w:author="Maohua Nie" w:date="2023-12-04T15:55:00Z">
            <w:rPr>
              <w:moveFrom w:id="508" w:author="Microsoft Office User" w:date="2023-12-04T10:04:00Z"/>
              <w:rFonts w:eastAsiaTheme="minorEastAsia"/>
              <w:kern w:val="2"/>
              <w:lang w:val="en-US"/>
              <w14:ligatures w14:val="standardContextual"/>
            </w:rPr>
          </w:rPrChange>
        </w:rPr>
      </w:pPr>
      <w:moveFrom w:id="509" w:author="Microsoft Office User" w:date="2023-12-04T10:04:00Z">
        <w:r w:rsidRPr="00F1497D" w:rsidDel="00BA7261">
          <w:rPr>
            <w:rFonts w:eastAsiaTheme="minorEastAsia"/>
            <w:kern w:val="2"/>
            <w:lang w:val="en-US"/>
            <w14:ligatures w14:val="standardContextual"/>
            <w:rPrChange w:id="510" w:author="Maohua Nie" w:date="2023-12-04T15:55:00Z">
              <w:rPr>
                <w:rFonts w:eastAsiaTheme="minorEastAsia"/>
                <w:kern w:val="2"/>
                <w:lang w:val="en-US"/>
                <w14:ligatures w14:val="standardContextual"/>
              </w:rPr>
            </w:rPrChange>
          </w:rPr>
          <w:t xml:space="preserve">• correlation test between percentage of complex choices in the condition simple versus complex and averaged cognitive ability test scores </w:t>
        </w:r>
      </w:moveFrom>
    </w:p>
    <w:p w14:paraId="6A122CC8" w14:textId="777156E3" w:rsidR="00D00F49" w:rsidRPr="00F1497D" w:rsidDel="00BA7261" w:rsidRDefault="008F6EFC" w:rsidP="008F6EFC">
      <w:pPr>
        <w:pStyle w:val="responsevalue17j1v8"/>
        <w:spacing w:before="150" w:beforeAutospacing="0" w:after="0" w:afterAutospacing="0"/>
        <w:rPr>
          <w:moveFrom w:id="511" w:author="Microsoft Office User" w:date="2023-12-04T10:04:00Z"/>
          <w:rFonts w:eastAsiaTheme="minorEastAsia"/>
          <w:kern w:val="2"/>
          <w:lang w:val="en-US"/>
          <w14:ligatures w14:val="standardContextual"/>
          <w:rPrChange w:id="512" w:author="Maohua Nie" w:date="2023-12-04T15:55:00Z">
            <w:rPr>
              <w:moveFrom w:id="513" w:author="Microsoft Office User" w:date="2023-12-04T10:04:00Z"/>
              <w:rFonts w:eastAsiaTheme="minorEastAsia"/>
              <w:kern w:val="2"/>
              <w:lang w:val="en-US"/>
              <w14:ligatures w14:val="standardContextual"/>
            </w:rPr>
          </w:rPrChange>
        </w:rPr>
      </w:pPr>
      <w:moveFrom w:id="514" w:author="Microsoft Office User" w:date="2023-12-04T10:04:00Z">
        <w:r w:rsidRPr="00F1497D" w:rsidDel="00BA7261">
          <w:rPr>
            <w:rFonts w:eastAsiaTheme="minorEastAsia"/>
            <w:kern w:val="2"/>
            <w:lang w:val="en-US"/>
            <w14:ligatures w14:val="standardContextual"/>
            <w:rPrChange w:id="515" w:author="Maohua Nie" w:date="2023-12-04T15:55:00Z">
              <w:rPr>
                <w:rFonts w:eastAsiaTheme="minorEastAsia"/>
                <w:kern w:val="2"/>
                <w:lang w:val="en-US"/>
                <w14:ligatures w14:val="standardContextual"/>
              </w:rPr>
            </w:rPrChange>
          </w:rPr>
          <w:t xml:space="preserve">We expect positive correlation </w:t>
        </w:r>
      </w:moveFrom>
    </w:p>
    <w:p w14:paraId="564CF1EF" w14:textId="63E9BFDA" w:rsidR="00D00F49" w:rsidRPr="00F1497D" w:rsidDel="00BA7261" w:rsidRDefault="008F6EFC" w:rsidP="008F6EFC">
      <w:pPr>
        <w:pStyle w:val="responsevalue17j1v8"/>
        <w:spacing w:before="150" w:beforeAutospacing="0" w:after="0" w:afterAutospacing="0"/>
        <w:rPr>
          <w:moveFrom w:id="516" w:author="Microsoft Office User" w:date="2023-12-04T10:04:00Z"/>
          <w:rFonts w:eastAsiaTheme="minorEastAsia"/>
          <w:kern w:val="2"/>
          <w:lang w:val="en-US"/>
          <w14:ligatures w14:val="standardContextual"/>
          <w:rPrChange w:id="517" w:author="Maohua Nie" w:date="2023-12-04T15:55:00Z">
            <w:rPr>
              <w:moveFrom w:id="518" w:author="Microsoft Office User" w:date="2023-12-04T10:04:00Z"/>
              <w:rFonts w:eastAsiaTheme="minorEastAsia"/>
              <w:kern w:val="2"/>
              <w:lang w:val="en-US"/>
              <w14:ligatures w14:val="standardContextual"/>
            </w:rPr>
          </w:rPrChange>
        </w:rPr>
      </w:pPr>
      <w:moveFrom w:id="519" w:author="Microsoft Office User" w:date="2023-12-04T10:04:00Z">
        <w:r w:rsidRPr="00F1497D" w:rsidDel="00BA7261">
          <w:rPr>
            <w:rFonts w:eastAsiaTheme="minorEastAsia"/>
            <w:kern w:val="2"/>
            <w:lang w:val="en-US"/>
            <w14:ligatures w14:val="standardContextual"/>
            <w:rPrChange w:id="520" w:author="Maohua Nie" w:date="2023-12-04T15:55:00Z">
              <w:rPr>
                <w:rFonts w:eastAsiaTheme="minorEastAsia"/>
                <w:kern w:val="2"/>
                <w:lang w:val="en-US"/>
                <w14:ligatures w14:val="standardContextual"/>
              </w:rPr>
            </w:rPrChange>
          </w:rPr>
          <w:t xml:space="preserve">• correlation test between Individual differences in the latent choice consistency parameter ∆θ between simple versus simple and complex versus complex condition and averaged cognitive ability test scores </w:t>
        </w:r>
      </w:moveFrom>
    </w:p>
    <w:p w14:paraId="60EA52A3" w14:textId="44DC108A" w:rsidR="00D00F49" w:rsidRPr="00F1497D" w:rsidDel="00BA7261" w:rsidRDefault="008F6EFC" w:rsidP="008F6EFC">
      <w:pPr>
        <w:pStyle w:val="responsevalue17j1v8"/>
        <w:spacing w:before="150" w:beforeAutospacing="0" w:after="0" w:afterAutospacing="0"/>
        <w:rPr>
          <w:moveFrom w:id="521" w:author="Microsoft Office User" w:date="2023-12-04T10:04:00Z"/>
          <w:rFonts w:eastAsiaTheme="minorEastAsia"/>
          <w:kern w:val="2"/>
          <w:lang w:val="en-US"/>
          <w14:ligatures w14:val="standardContextual"/>
          <w:rPrChange w:id="522" w:author="Maohua Nie" w:date="2023-12-04T15:55:00Z">
            <w:rPr>
              <w:moveFrom w:id="523" w:author="Microsoft Office User" w:date="2023-12-04T10:04:00Z"/>
              <w:rFonts w:eastAsiaTheme="minorEastAsia"/>
              <w:kern w:val="2"/>
              <w:lang w:val="en-US"/>
              <w14:ligatures w14:val="standardContextual"/>
            </w:rPr>
          </w:rPrChange>
        </w:rPr>
      </w:pPr>
      <w:moveFrom w:id="524" w:author="Microsoft Office User" w:date="2023-12-04T10:04:00Z">
        <w:r w:rsidRPr="00F1497D" w:rsidDel="00BA7261">
          <w:rPr>
            <w:rFonts w:eastAsiaTheme="minorEastAsia"/>
            <w:kern w:val="2"/>
            <w:lang w:val="en-US"/>
            <w14:ligatures w14:val="standardContextual"/>
            <w:rPrChange w:id="525" w:author="Maohua Nie" w:date="2023-12-04T15:55:00Z">
              <w:rPr>
                <w:rFonts w:eastAsiaTheme="minorEastAsia"/>
                <w:kern w:val="2"/>
                <w:lang w:val="en-US"/>
                <w14:ligatures w14:val="standardContextual"/>
              </w:rPr>
            </w:rPrChange>
          </w:rPr>
          <w:t xml:space="preserve">We expect negative correlation </w:t>
        </w:r>
      </w:moveFrom>
    </w:p>
    <w:p w14:paraId="187117E0" w14:textId="7B6E2532" w:rsidR="00D00F49" w:rsidRPr="00F1497D" w:rsidDel="00BA7261" w:rsidRDefault="008F6EFC" w:rsidP="008F6EFC">
      <w:pPr>
        <w:pStyle w:val="responsevalue17j1v8"/>
        <w:spacing w:before="150" w:beforeAutospacing="0" w:after="0" w:afterAutospacing="0"/>
        <w:rPr>
          <w:moveFrom w:id="526" w:author="Microsoft Office User" w:date="2023-12-04T10:04:00Z"/>
          <w:rFonts w:eastAsiaTheme="minorEastAsia"/>
          <w:kern w:val="2"/>
          <w:lang w:val="en-US"/>
          <w14:ligatures w14:val="standardContextual"/>
          <w:rPrChange w:id="527" w:author="Maohua Nie" w:date="2023-12-04T15:55:00Z">
            <w:rPr>
              <w:moveFrom w:id="528" w:author="Microsoft Office User" w:date="2023-12-04T10:04:00Z"/>
              <w:rFonts w:eastAsiaTheme="minorEastAsia"/>
              <w:kern w:val="2"/>
              <w:lang w:val="en-US"/>
              <w14:ligatures w14:val="standardContextual"/>
            </w:rPr>
          </w:rPrChange>
        </w:rPr>
      </w:pPr>
      <w:moveFrom w:id="529" w:author="Microsoft Office User" w:date="2023-12-04T10:04:00Z">
        <w:r w:rsidRPr="00F1497D" w:rsidDel="00BA7261">
          <w:rPr>
            <w:rFonts w:eastAsiaTheme="minorEastAsia"/>
            <w:kern w:val="2"/>
            <w:lang w:val="en-US"/>
            <w14:ligatures w14:val="standardContextual"/>
            <w:rPrChange w:id="530" w:author="Maohua Nie" w:date="2023-12-04T15:55:00Z">
              <w:rPr>
                <w:rFonts w:eastAsiaTheme="minorEastAsia"/>
                <w:kern w:val="2"/>
                <w:lang w:val="en-US"/>
                <w14:ligatures w14:val="standardContextual"/>
              </w:rPr>
            </w:rPrChange>
          </w:rPr>
          <w:t xml:space="preserve">• correlation test between Individual differences in the latent choice consistency parameter ∆θ between simple versus simple and complex versus complex condition and the percentage of complex choices in the condition simple versus complex </w:t>
        </w:r>
      </w:moveFrom>
    </w:p>
    <w:p w14:paraId="45ADABFD" w14:textId="50B98A28" w:rsidR="008F6EFC" w:rsidRPr="00F1497D" w:rsidDel="00BA7261" w:rsidRDefault="008F6EFC" w:rsidP="008F6EFC">
      <w:pPr>
        <w:pStyle w:val="responsevalue17j1v8"/>
        <w:spacing w:before="150" w:beforeAutospacing="0" w:after="0" w:afterAutospacing="0"/>
        <w:rPr>
          <w:moveFrom w:id="531" w:author="Microsoft Office User" w:date="2023-12-04T10:04:00Z"/>
          <w:rFonts w:eastAsiaTheme="minorEastAsia"/>
          <w:kern w:val="2"/>
          <w:lang w:val="en-US"/>
          <w14:ligatures w14:val="standardContextual"/>
          <w:rPrChange w:id="532" w:author="Maohua Nie" w:date="2023-12-04T15:55:00Z">
            <w:rPr>
              <w:moveFrom w:id="533" w:author="Microsoft Office User" w:date="2023-12-04T10:04:00Z"/>
              <w:rFonts w:eastAsiaTheme="minorEastAsia"/>
              <w:kern w:val="2"/>
              <w:lang w:val="en-US"/>
              <w14:ligatures w14:val="standardContextual"/>
            </w:rPr>
          </w:rPrChange>
        </w:rPr>
      </w:pPr>
      <w:moveFrom w:id="534" w:author="Microsoft Office User" w:date="2023-12-04T10:04:00Z">
        <w:r w:rsidRPr="00F1497D" w:rsidDel="00BA7261">
          <w:rPr>
            <w:rFonts w:eastAsiaTheme="minorEastAsia"/>
            <w:kern w:val="2"/>
            <w:lang w:val="en-US"/>
            <w14:ligatures w14:val="standardContextual"/>
            <w:rPrChange w:id="535" w:author="Maohua Nie" w:date="2023-12-04T15:55:00Z">
              <w:rPr>
                <w:rFonts w:eastAsiaTheme="minorEastAsia"/>
                <w:kern w:val="2"/>
                <w:lang w:val="en-US"/>
                <w14:ligatures w14:val="standardContextual"/>
              </w:rPr>
            </w:rPrChange>
          </w:rPr>
          <w:t xml:space="preserve">We expect negative correlation </w:t>
        </w:r>
      </w:moveFrom>
    </w:p>
    <w:moveFromRangeEnd w:id="503"/>
    <w:p w14:paraId="32ABEAEB" w14:textId="77777777" w:rsidR="008F6EFC" w:rsidRPr="00F1497D" w:rsidRDefault="008F6EFC" w:rsidP="008F6EFC">
      <w:pPr>
        <w:rPr>
          <w:rFonts w:ascii="Times New Roman" w:hAnsi="Times New Roman" w:cs="Times New Roman"/>
          <w:lang w:val="en-US"/>
        </w:rPr>
      </w:pPr>
    </w:p>
    <w:sectPr w:rsidR="008F6EFC" w:rsidRPr="00F1497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Microsoft Office User" w:date="2023-12-04T09:56:00Z" w:initials="MOU">
    <w:p w14:paraId="65FD2FBD" w14:textId="5D1A91B2" w:rsidR="009040FA" w:rsidRPr="009040FA" w:rsidRDefault="009040FA">
      <w:pPr>
        <w:pStyle w:val="CommentText"/>
        <w:rPr>
          <w:lang w:val="en-US"/>
        </w:rPr>
      </w:pPr>
      <w:r>
        <w:rPr>
          <w:rStyle w:val="CommentReference"/>
        </w:rPr>
        <w:annotationRef/>
      </w:r>
      <w:r w:rsidRPr="009040FA">
        <w:rPr>
          <w:lang w:val="en-US"/>
        </w:rPr>
        <w:t>Here Explain the comprehension questions, what t</w:t>
      </w:r>
      <w:r>
        <w:rPr>
          <w:lang w:val="en-US"/>
        </w:rPr>
        <w:t xml:space="preserve">hey are, how many, how many answers, what happens if answered wrongly. Otherwise, the reader cannot understand our exclusion criterium below. </w:t>
      </w:r>
    </w:p>
  </w:comment>
  <w:comment w:id="285" w:author="Microsoft Office User" w:date="2023-12-04T09:40:00Z" w:initials="MOU">
    <w:p w14:paraId="1B088477" w14:textId="03B9F09B" w:rsidR="000D58A1" w:rsidRPr="000D58A1" w:rsidRDefault="000D58A1">
      <w:pPr>
        <w:pStyle w:val="CommentText"/>
        <w:rPr>
          <w:lang w:val="en-US"/>
        </w:rPr>
      </w:pPr>
      <w:r>
        <w:rPr>
          <w:rStyle w:val="CommentReference"/>
        </w:rPr>
        <w:annotationRef/>
      </w:r>
      <w:r w:rsidRPr="000D58A1">
        <w:rPr>
          <w:lang w:val="en-US"/>
        </w:rPr>
        <w:t xml:space="preserve">What is this? Do you mean position of lotteries within trial? This should be randomized to </w:t>
      </w:r>
      <w:r w:rsidR="00F1497D" w:rsidRPr="000D58A1">
        <w:rPr>
          <w:lang w:val="en-US"/>
        </w:rPr>
        <w:t>avoid</w:t>
      </w:r>
      <w:r w:rsidRPr="000D58A1">
        <w:rPr>
          <w:lang w:val="en-US"/>
        </w:rPr>
        <w:t xml:space="preserve"> </w:t>
      </w:r>
      <w:r>
        <w:rPr>
          <w:lang w:val="en-US"/>
        </w:rPr>
        <w:t xml:space="preserve">a bias of clicking left or right to affect choices. </w:t>
      </w:r>
    </w:p>
  </w:comment>
  <w:comment w:id="303" w:author="Microsoft Office User" w:date="2023-12-04T09:47:00Z" w:initials="MOU">
    <w:p w14:paraId="5D76C405" w14:textId="10B56BDE" w:rsidR="002C54D9" w:rsidRPr="002C54D9" w:rsidRDefault="002C54D9">
      <w:pPr>
        <w:pStyle w:val="CommentText"/>
        <w:rPr>
          <w:lang w:val="en-US"/>
        </w:rPr>
      </w:pPr>
      <w:r>
        <w:rPr>
          <w:rStyle w:val="CommentReference"/>
        </w:rPr>
        <w:annotationRef/>
      </w:r>
      <w:r w:rsidRPr="002C54D9">
        <w:rPr>
          <w:lang w:val="en-US"/>
        </w:rPr>
        <w:t xml:space="preserve">We do not need </w:t>
      </w:r>
      <w:r w:rsidR="000D1E0D">
        <w:rPr>
          <w:lang w:val="en-US"/>
        </w:rPr>
        <w:t xml:space="preserve">to ask for </w:t>
      </w:r>
      <w:r w:rsidRPr="002C54D9">
        <w:rPr>
          <w:lang w:val="en-US"/>
        </w:rPr>
        <w:t xml:space="preserve">this, as automatically </w:t>
      </w:r>
      <w:r>
        <w:rPr>
          <w:lang w:val="en-US"/>
        </w:rPr>
        <w:t xml:space="preserve">provided by prolific. </w:t>
      </w:r>
      <w:r w:rsidR="000D1E0D">
        <w:rPr>
          <w:lang w:val="en-US"/>
        </w:rPr>
        <w:t>Just download after the experiment and then connect with our data with the prolific id</w:t>
      </w:r>
    </w:p>
  </w:comment>
  <w:comment w:id="318" w:author="Microsoft Office User" w:date="2023-12-04T09:50:00Z" w:initials="MOU">
    <w:p w14:paraId="6DFC89C3" w14:textId="2EDD30DB" w:rsidR="005729FF" w:rsidRPr="005729FF" w:rsidRDefault="005729FF">
      <w:pPr>
        <w:pStyle w:val="CommentText"/>
        <w:rPr>
          <w:lang w:val="en-US"/>
        </w:rPr>
      </w:pPr>
      <w:r>
        <w:rPr>
          <w:rStyle w:val="CommentReference"/>
        </w:rPr>
        <w:annotationRef/>
      </w:r>
      <w:r w:rsidRPr="005729FF">
        <w:rPr>
          <w:lang w:val="en-US"/>
        </w:rPr>
        <w:t>I would suggest we just examine the R</w:t>
      </w:r>
      <w:r>
        <w:rPr>
          <w:lang w:val="en-US"/>
        </w:rPr>
        <w:t xml:space="preserve">^2 or likelihood, this is more intuitive. But I guess your suggestion is also working because the stimuli are exactly the same. You decide. </w:t>
      </w:r>
    </w:p>
  </w:comment>
  <w:comment w:id="350" w:author="Microsoft Office User" w:date="2023-12-04T09:57:00Z" w:initials="MOU">
    <w:p w14:paraId="68A2FCA2" w14:textId="5CBEC303" w:rsidR="00A14BB7" w:rsidRPr="00A14BB7" w:rsidRDefault="00A14BB7">
      <w:pPr>
        <w:pStyle w:val="CommentText"/>
        <w:rPr>
          <w:lang w:val="en-US"/>
        </w:rPr>
      </w:pPr>
      <w:r>
        <w:rPr>
          <w:rStyle w:val="CommentReference"/>
        </w:rPr>
        <w:annotationRef/>
      </w:r>
      <w:r w:rsidRPr="00A14BB7">
        <w:rPr>
          <w:lang w:val="en-US"/>
        </w:rPr>
        <w:t xml:space="preserve">Please double-check the numbering. </w:t>
      </w:r>
      <w:r>
        <w:rPr>
          <w:lang w:val="en-US"/>
        </w:rPr>
        <w:t xml:space="preserve">I changed it for the hypothesis. So please make them match here as well. </w:t>
      </w:r>
    </w:p>
  </w:comment>
  <w:comment w:id="395" w:author="Microsoft Office User" w:date="2023-12-04T09:58:00Z" w:initials="MOU">
    <w:p w14:paraId="31F8460D" w14:textId="5B52F60C" w:rsidR="00BC513D" w:rsidRPr="00BC513D" w:rsidRDefault="00BC513D">
      <w:pPr>
        <w:pStyle w:val="CommentText"/>
        <w:rPr>
          <w:lang w:val="en-US"/>
        </w:rPr>
      </w:pPr>
      <w:r>
        <w:rPr>
          <w:rStyle w:val="CommentReference"/>
        </w:rPr>
        <w:annotationRef/>
      </w:r>
      <w:r w:rsidRPr="00BC513D">
        <w:rPr>
          <w:lang w:val="en-US"/>
        </w:rPr>
        <w:t xml:space="preserve">Please specify how we calculate the correlations, I </w:t>
      </w:r>
      <w:r>
        <w:rPr>
          <w:lang w:val="en-US"/>
        </w:rPr>
        <w:t xml:space="preserve">suggest </w:t>
      </w:r>
      <w:r w:rsidR="00F1497D">
        <w:rPr>
          <w:lang w:val="en-US"/>
        </w:rPr>
        <w:t>Pearson</w:t>
      </w:r>
      <w:r>
        <w:rPr>
          <w:lang w:val="en-US"/>
        </w:rPr>
        <w:t xml:space="preserve"> correlations. </w:t>
      </w:r>
    </w:p>
  </w:comment>
  <w:comment w:id="434" w:author="Microsoft Office User" w:date="2023-12-04T09:59:00Z" w:initials="MOU">
    <w:p w14:paraId="0228122B" w14:textId="4FD850B9" w:rsidR="00521FFB" w:rsidRPr="00521FFB" w:rsidRDefault="00521FFB">
      <w:pPr>
        <w:pStyle w:val="CommentText"/>
        <w:rPr>
          <w:lang w:val="en-US"/>
        </w:rPr>
      </w:pPr>
      <w:r>
        <w:rPr>
          <w:rStyle w:val="CommentReference"/>
        </w:rPr>
        <w:annotationRef/>
      </w:r>
      <w:r w:rsidRPr="00521FFB">
        <w:rPr>
          <w:lang w:val="en-US"/>
        </w:rPr>
        <w:t>Explain what this means, also in s</w:t>
      </w:r>
      <w:r>
        <w:rPr>
          <w:lang w:val="en-US"/>
        </w:rPr>
        <w:t xml:space="preserve">tudy design. </w:t>
      </w:r>
    </w:p>
  </w:comment>
  <w:comment w:id="494" w:author="Microsoft Office User" w:date="2023-12-04T10:03:00Z" w:initials="MOU">
    <w:p w14:paraId="2763189A" w14:textId="59E7B364" w:rsidR="00211B58" w:rsidRPr="00211B58" w:rsidRDefault="00211B58">
      <w:pPr>
        <w:pStyle w:val="CommentText"/>
        <w:rPr>
          <w:lang w:val="en-US"/>
        </w:rPr>
      </w:pPr>
      <w:r>
        <w:rPr>
          <w:rStyle w:val="CommentReference"/>
        </w:rPr>
        <w:annotationRef/>
      </w:r>
      <w:r w:rsidRPr="00211B58">
        <w:rPr>
          <w:lang w:val="en-US"/>
        </w:rPr>
        <w:t>This is not true. See our exclusion criteria. We will</w:t>
      </w:r>
      <w:r>
        <w:rPr>
          <w:lang w:val="en-US"/>
        </w:rPr>
        <w:t xml:space="preserve"> just</w:t>
      </w:r>
      <w:r w:rsidRPr="00211B58">
        <w:rPr>
          <w:lang w:val="en-US"/>
        </w:rPr>
        <w:t xml:space="preserve"> ignore missing data</w:t>
      </w:r>
      <w:r>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D2FBD" w15:done="0"/>
  <w15:commentEx w15:paraId="1B088477" w15:done="0"/>
  <w15:commentEx w15:paraId="5D76C405" w15:done="0"/>
  <w15:commentEx w15:paraId="6DFC89C3" w15:done="0"/>
  <w15:commentEx w15:paraId="68A2FCA2" w15:done="0"/>
  <w15:commentEx w15:paraId="31F8460D" w15:done="0"/>
  <w15:commentEx w15:paraId="0228122B" w15:done="0"/>
  <w15:commentEx w15:paraId="276318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820DE" w16cex:dateUtc="2023-12-04T08:56:00Z"/>
  <w16cex:commentExtensible w16cex:durableId="29181CFC" w16cex:dateUtc="2023-12-04T08:40:00Z"/>
  <w16cex:commentExtensible w16cex:durableId="29181EBF" w16cex:dateUtc="2023-12-04T08:47:00Z"/>
  <w16cex:commentExtensible w16cex:durableId="29181F50" w16cex:dateUtc="2023-12-04T08:50:00Z"/>
  <w16cex:commentExtensible w16cex:durableId="2918210F" w16cex:dateUtc="2023-12-04T08:57:00Z"/>
  <w16cex:commentExtensible w16cex:durableId="2918215E" w16cex:dateUtc="2023-12-04T08:58:00Z"/>
  <w16cex:commentExtensible w16cex:durableId="29182184" w16cex:dateUtc="2023-12-04T08:59:00Z"/>
  <w16cex:commentExtensible w16cex:durableId="29182257" w16cex:dateUtc="2023-12-04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D2FBD" w16cid:durableId="291820DE"/>
  <w16cid:commentId w16cid:paraId="1B088477" w16cid:durableId="29181CFC"/>
  <w16cid:commentId w16cid:paraId="5D76C405" w16cid:durableId="29181EBF"/>
  <w16cid:commentId w16cid:paraId="6DFC89C3" w16cid:durableId="29181F50"/>
  <w16cid:commentId w16cid:paraId="68A2FCA2" w16cid:durableId="2918210F"/>
  <w16cid:commentId w16cid:paraId="31F8460D" w16cid:durableId="2918215E"/>
  <w16cid:commentId w16cid:paraId="0228122B" w16cid:durableId="29182184"/>
  <w16cid:commentId w16cid:paraId="2763189A" w16cid:durableId="291822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D09EE"/>
    <w:multiLevelType w:val="multilevel"/>
    <w:tmpl w:val="1CEA7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967490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ohua Nie">
    <w15:presenceInfo w15:providerId="AD" w15:userId="S::maohua.nie@unibas.ch::fa206864-0afa-49ab-95ff-6e3bfef8432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FC"/>
    <w:rsid w:val="00054FFF"/>
    <w:rsid w:val="00086EB2"/>
    <w:rsid w:val="000928B3"/>
    <w:rsid w:val="000D1E0D"/>
    <w:rsid w:val="000D58A1"/>
    <w:rsid w:val="001123F6"/>
    <w:rsid w:val="001416BB"/>
    <w:rsid w:val="0014301E"/>
    <w:rsid w:val="001519CA"/>
    <w:rsid w:val="0018731F"/>
    <w:rsid w:val="001C0276"/>
    <w:rsid w:val="00211B58"/>
    <w:rsid w:val="00255978"/>
    <w:rsid w:val="00297CC5"/>
    <w:rsid w:val="002C54D9"/>
    <w:rsid w:val="0031140C"/>
    <w:rsid w:val="0032195A"/>
    <w:rsid w:val="003F1CE1"/>
    <w:rsid w:val="00435F1C"/>
    <w:rsid w:val="00520F7C"/>
    <w:rsid w:val="00521FFB"/>
    <w:rsid w:val="005718F2"/>
    <w:rsid w:val="005729FF"/>
    <w:rsid w:val="005F4F1C"/>
    <w:rsid w:val="00647C47"/>
    <w:rsid w:val="00656E73"/>
    <w:rsid w:val="00686241"/>
    <w:rsid w:val="0069064C"/>
    <w:rsid w:val="006B2901"/>
    <w:rsid w:val="006B7235"/>
    <w:rsid w:val="006F5F27"/>
    <w:rsid w:val="00704889"/>
    <w:rsid w:val="00791700"/>
    <w:rsid w:val="00817CF3"/>
    <w:rsid w:val="008669D7"/>
    <w:rsid w:val="0086711F"/>
    <w:rsid w:val="00875A55"/>
    <w:rsid w:val="00897875"/>
    <w:rsid w:val="008A7B85"/>
    <w:rsid w:val="008D4F53"/>
    <w:rsid w:val="008F2E33"/>
    <w:rsid w:val="008F6EFC"/>
    <w:rsid w:val="009040FA"/>
    <w:rsid w:val="00927493"/>
    <w:rsid w:val="009971DD"/>
    <w:rsid w:val="009B5933"/>
    <w:rsid w:val="009C160A"/>
    <w:rsid w:val="009C33FF"/>
    <w:rsid w:val="009E347C"/>
    <w:rsid w:val="009F14B0"/>
    <w:rsid w:val="00A14BB7"/>
    <w:rsid w:val="00A1657B"/>
    <w:rsid w:val="00A95D81"/>
    <w:rsid w:val="00AC7E5B"/>
    <w:rsid w:val="00B81A78"/>
    <w:rsid w:val="00BA1C8D"/>
    <w:rsid w:val="00BA7261"/>
    <w:rsid w:val="00BC513D"/>
    <w:rsid w:val="00BD68EA"/>
    <w:rsid w:val="00BF55F7"/>
    <w:rsid w:val="00C86F50"/>
    <w:rsid w:val="00CF7939"/>
    <w:rsid w:val="00D00F49"/>
    <w:rsid w:val="00D31047"/>
    <w:rsid w:val="00E3601C"/>
    <w:rsid w:val="00EF6268"/>
    <w:rsid w:val="00F1497D"/>
    <w:rsid w:val="00F36478"/>
    <w:rsid w:val="00FA3EAF"/>
    <w:rsid w:val="00FA4741"/>
    <w:rsid w:val="00FA49F1"/>
    <w:rsid w:val="00FE5830"/>
    <w:rsid w:val="00FF2C78"/>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3DDB6"/>
  <w15:chartTrackingRefBased/>
  <w15:docId w15:val="{8B9456B8-6F9C-014D-A75F-1786999D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H"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9F1"/>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link w:val="Heading2Char"/>
    <w:uiPriority w:val="9"/>
    <w:qFormat/>
    <w:rsid w:val="00FA49F1"/>
    <w:pPr>
      <w:spacing w:before="100" w:beforeAutospacing="1" w:after="100" w:afterAutospacing="1"/>
      <w:outlineLvl w:val="1"/>
    </w:pPr>
    <w:rPr>
      <w:rFonts w:ascii="Times New Roman" w:eastAsia="Times New Roman" w:hAnsi="Times New Roman" w:cs="Times New Roman"/>
      <w:b/>
      <w:bCs/>
      <w:kern w:val="0"/>
      <w:sz w:val="28"/>
      <w:szCs w:val="36"/>
      <w14:ligatures w14:val="none"/>
    </w:rPr>
  </w:style>
  <w:style w:type="paragraph" w:styleId="Heading3">
    <w:name w:val="heading 3"/>
    <w:basedOn w:val="Normal"/>
    <w:next w:val="Normal"/>
    <w:link w:val="Heading3Char"/>
    <w:uiPriority w:val="9"/>
    <w:unhideWhenUsed/>
    <w:qFormat/>
    <w:rsid w:val="00FA49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9F1"/>
    <w:rPr>
      <w:rFonts w:ascii="Times New Roman" w:eastAsia="Times New Roman" w:hAnsi="Times New Roman" w:cs="Times New Roman"/>
      <w:b/>
      <w:bCs/>
      <w:kern w:val="0"/>
      <w:sz w:val="28"/>
      <w:szCs w:val="36"/>
      <w14:ligatures w14:val="none"/>
    </w:rPr>
  </w:style>
  <w:style w:type="paragraph" w:customStyle="1" w:styleId="displaytext1ytoza">
    <w:name w:val="_displaytext_1ytoza"/>
    <w:basedOn w:val="Normal"/>
    <w:rsid w:val="008F6EFC"/>
    <w:pPr>
      <w:spacing w:before="100" w:beforeAutospacing="1" w:after="100" w:afterAutospacing="1"/>
    </w:pPr>
    <w:rPr>
      <w:rFonts w:ascii="Times New Roman" w:eastAsia="Times New Roman" w:hAnsi="Times New Roman" w:cs="Times New Roman"/>
      <w:kern w:val="0"/>
      <w14:ligatures w14:val="none"/>
    </w:rPr>
  </w:style>
  <w:style w:type="paragraph" w:customStyle="1" w:styleId="responsevalue17j1v8">
    <w:name w:val="_responsevalue_17j1v8"/>
    <w:basedOn w:val="Normal"/>
    <w:rsid w:val="008F6EFC"/>
    <w:pPr>
      <w:spacing w:before="100" w:beforeAutospacing="1" w:after="100" w:afterAutospacing="1"/>
    </w:pPr>
    <w:rPr>
      <w:rFonts w:ascii="Times New Roman" w:eastAsia="Times New Roman" w:hAnsi="Times New Roman" w:cs="Times New Roman"/>
      <w:kern w:val="0"/>
      <w14:ligatures w14:val="none"/>
    </w:rPr>
  </w:style>
  <w:style w:type="paragraph" w:customStyle="1" w:styleId="nofilesselected1evzi7">
    <w:name w:val="_nofilesselected_1evzi7"/>
    <w:basedOn w:val="Normal"/>
    <w:rsid w:val="008F6EFC"/>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A49F1"/>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FA49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31047"/>
    <w:pPr>
      <w:ind w:left="720"/>
      <w:contextualSpacing/>
    </w:pPr>
  </w:style>
  <w:style w:type="paragraph" w:styleId="Revision">
    <w:name w:val="Revision"/>
    <w:hidden/>
    <w:uiPriority w:val="99"/>
    <w:semiHidden/>
    <w:rsid w:val="00647C47"/>
  </w:style>
  <w:style w:type="character" w:styleId="CommentReference">
    <w:name w:val="annotation reference"/>
    <w:basedOn w:val="DefaultParagraphFont"/>
    <w:uiPriority w:val="99"/>
    <w:semiHidden/>
    <w:unhideWhenUsed/>
    <w:rsid w:val="000D58A1"/>
    <w:rPr>
      <w:sz w:val="16"/>
      <w:szCs w:val="16"/>
    </w:rPr>
  </w:style>
  <w:style w:type="paragraph" w:styleId="CommentText">
    <w:name w:val="annotation text"/>
    <w:basedOn w:val="Normal"/>
    <w:link w:val="CommentTextChar"/>
    <w:uiPriority w:val="99"/>
    <w:semiHidden/>
    <w:unhideWhenUsed/>
    <w:rsid w:val="000D58A1"/>
    <w:rPr>
      <w:sz w:val="20"/>
      <w:szCs w:val="20"/>
    </w:rPr>
  </w:style>
  <w:style w:type="character" w:customStyle="1" w:styleId="CommentTextChar">
    <w:name w:val="Comment Text Char"/>
    <w:basedOn w:val="DefaultParagraphFont"/>
    <w:link w:val="CommentText"/>
    <w:uiPriority w:val="99"/>
    <w:semiHidden/>
    <w:rsid w:val="000D58A1"/>
    <w:rPr>
      <w:sz w:val="20"/>
      <w:szCs w:val="20"/>
    </w:rPr>
  </w:style>
  <w:style w:type="paragraph" w:styleId="CommentSubject">
    <w:name w:val="annotation subject"/>
    <w:basedOn w:val="CommentText"/>
    <w:next w:val="CommentText"/>
    <w:link w:val="CommentSubjectChar"/>
    <w:uiPriority w:val="99"/>
    <w:semiHidden/>
    <w:unhideWhenUsed/>
    <w:rsid w:val="000D58A1"/>
    <w:rPr>
      <w:b/>
      <w:bCs/>
    </w:rPr>
  </w:style>
  <w:style w:type="character" w:customStyle="1" w:styleId="CommentSubjectChar">
    <w:name w:val="Comment Subject Char"/>
    <w:basedOn w:val="CommentTextChar"/>
    <w:link w:val="CommentSubject"/>
    <w:uiPriority w:val="99"/>
    <w:semiHidden/>
    <w:rsid w:val="000D58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76014">
      <w:bodyDiv w:val="1"/>
      <w:marLeft w:val="0"/>
      <w:marRight w:val="0"/>
      <w:marTop w:val="0"/>
      <w:marBottom w:val="0"/>
      <w:divBdr>
        <w:top w:val="none" w:sz="0" w:space="0" w:color="auto"/>
        <w:left w:val="none" w:sz="0" w:space="0" w:color="auto"/>
        <w:bottom w:val="none" w:sz="0" w:space="0" w:color="auto"/>
        <w:right w:val="none" w:sz="0" w:space="0" w:color="auto"/>
      </w:divBdr>
    </w:div>
    <w:div w:id="472528385">
      <w:bodyDiv w:val="1"/>
      <w:marLeft w:val="0"/>
      <w:marRight w:val="0"/>
      <w:marTop w:val="0"/>
      <w:marBottom w:val="0"/>
      <w:divBdr>
        <w:top w:val="none" w:sz="0" w:space="0" w:color="auto"/>
        <w:left w:val="none" w:sz="0" w:space="0" w:color="auto"/>
        <w:bottom w:val="none" w:sz="0" w:space="0" w:color="auto"/>
        <w:right w:val="none" w:sz="0" w:space="0" w:color="auto"/>
      </w:divBdr>
    </w:div>
    <w:div w:id="1460219770">
      <w:bodyDiv w:val="1"/>
      <w:marLeft w:val="0"/>
      <w:marRight w:val="0"/>
      <w:marTop w:val="0"/>
      <w:marBottom w:val="0"/>
      <w:divBdr>
        <w:top w:val="none" w:sz="0" w:space="0" w:color="auto"/>
        <w:left w:val="none" w:sz="0" w:space="0" w:color="auto"/>
        <w:bottom w:val="none" w:sz="0" w:space="0" w:color="auto"/>
        <w:right w:val="none" w:sz="0" w:space="0" w:color="auto"/>
      </w:divBdr>
    </w:div>
    <w:div w:id="17224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3139</Words>
  <Characters>17893</Characters>
  <Application>Microsoft Office Word</Application>
  <DocSecurity>0</DocSecurity>
  <Lines>149</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Maohua Nie</dc:creator>
  <cp:keywords/>
  <dc:description/>
  <cp:lastModifiedBy>Maohua Nie</cp:lastModifiedBy>
  <cp:revision>2</cp:revision>
  <cp:lastPrinted>2023-12-04T14:57:00Z</cp:lastPrinted>
  <dcterms:created xsi:type="dcterms:W3CDTF">2023-12-04T15:17:00Z</dcterms:created>
  <dcterms:modified xsi:type="dcterms:W3CDTF">2023-12-04T15:17:00Z</dcterms:modified>
</cp:coreProperties>
</file>